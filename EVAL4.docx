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D930" w14:textId="3D7D9A0C" w:rsidR="00B5234C" w:rsidRDefault="00E53538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[</w:t>
      </w:r>
      <w:r w:rsidR="00475B95"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2</w:t>
      </w: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 xml:space="preserve"> punto</w:t>
      </w:r>
      <w:r w:rsidR="00475B95"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s</w:t>
      </w: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CONSULTA 1</w:t>
      </w:r>
    </w:p>
    <w:p w14:paraId="011128AC" w14:textId="77777777" w:rsidR="00057A27" w:rsidRPr="00057A27" w:rsidRDefault="00057A27" w:rsidP="00057A27">
      <w:pPr>
        <w:pStyle w:val="Textoindependiente"/>
        <w:spacing w:after="0" w:line="240" w:lineRule="auto"/>
        <w:jc w:val="both"/>
        <w:rPr>
          <w:rFonts w:cs="Liberation Serif"/>
          <w:color w:val="000000"/>
        </w:rPr>
      </w:pPr>
    </w:p>
    <w:p w14:paraId="51C1D933" w14:textId="7A452E99" w:rsidR="00B5234C" w:rsidRDefault="00851DDB">
      <w:pPr>
        <w:pStyle w:val="Textoindependiente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Creamos </w:t>
      </w:r>
      <w:r w:rsidR="0027071B">
        <w:rPr>
          <w:rFonts w:cs="Liberation Serif"/>
          <w:color w:val="000000"/>
          <w:sz w:val="20"/>
          <w:szCs w:val="20"/>
        </w:rPr>
        <w:t>el procedimiento sobre la base de datos</w:t>
      </w:r>
      <w:r w:rsidR="002F1403">
        <w:rPr>
          <w:rFonts w:cs="Liberation Serif"/>
          <w:color w:val="000000"/>
          <w:sz w:val="20"/>
          <w:szCs w:val="20"/>
        </w:rPr>
        <w:t xml:space="preserve">, creando una variable </w:t>
      </w:r>
      <w:proofErr w:type="spellStart"/>
      <w:r w:rsidR="002F1403">
        <w:rPr>
          <w:rFonts w:cs="Liberation Serif"/>
          <w:color w:val="000000"/>
          <w:sz w:val="20"/>
          <w:szCs w:val="20"/>
        </w:rPr>
        <w:t>partidoValido</w:t>
      </w:r>
      <w:proofErr w:type="spellEnd"/>
      <w:r w:rsidR="00FF0291">
        <w:rPr>
          <w:rFonts w:cs="Liberation Serif"/>
          <w:color w:val="000000"/>
          <w:sz w:val="20"/>
          <w:szCs w:val="20"/>
        </w:rPr>
        <w:t xml:space="preserve"> donde el partido de la tabla senador si no es el indicado en la tabla, muestra el error dado</w:t>
      </w:r>
      <w:r w:rsidR="001619DE">
        <w:rPr>
          <w:rFonts w:cs="Liberation Serif"/>
          <w:color w:val="000000"/>
          <w:sz w:val="20"/>
          <w:szCs w:val="20"/>
        </w:rPr>
        <w:t xml:space="preserve">, mediante la condición IF donde igualando a 0 dará el mensaje de error por el que los parámetros son inesperados </w:t>
      </w:r>
      <w:r w:rsidR="004B4C84">
        <w:rPr>
          <w:rFonts w:cs="Liberation Serif"/>
          <w:color w:val="000000"/>
          <w:sz w:val="20"/>
          <w:szCs w:val="20"/>
        </w:rPr>
        <w:t xml:space="preserve">y donde introduciendo los nombres de los partidos con </w:t>
      </w:r>
      <w:r w:rsidR="00116BA2">
        <w:rPr>
          <w:rFonts w:cs="Liberation Serif"/>
          <w:color w:val="000000"/>
          <w:sz w:val="20"/>
          <w:szCs w:val="20"/>
        </w:rPr>
        <w:t>las características especificadas del tipo de entrada nos muestra las diferentes tablas.</w:t>
      </w:r>
    </w:p>
    <w:p w14:paraId="5C06185F" w14:textId="5FB8F15D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DROP PROCEDURE IF EXISTS </w:t>
      </w:r>
      <w:proofErr w:type="spellStart"/>
      <w:r w:rsidRPr="00A97478">
        <w:rPr>
          <w:rFonts w:cs="Liberation Serif"/>
          <w:color w:val="000000"/>
          <w:sz w:val="20"/>
          <w:szCs w:val="20"/>
        </w:rPr>
        <w:t>verIdCompradas</w:t>
      </w:r>
      <w:proofErr w:type="spellEnd"/>
      <w:r>
        <w:rPr>
          <w:rFonts w:cs="Liberation Serif"/>
          <w:color w:val="000000"/>
          <w:sz w:val="20"/>
          <w:szCs w:val="20"/>
        </w:rPr>
        <w:t>;</w:t>
      </w:r>
    </w:p>
    <w:p w14:paraId="70E1EB6C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>DELIMITER $$</w:t>
      </w:r>
    </w:p>
    <w:p w14:paraId="26117231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CREATE PROCEDURE </w:t>
      </w:r>
      <w:proofErr w:type="spellStart"/>
      <w:proofErr w:type="gramStart"/>
      <w:r w:rsidRPr="00A97478">
        <w:rPr>
          <w:rFonts w:cs="Liberation Serif"/>
          <w:color w:val="000000"/>
          <w:sz w:val="20"/>
          <w:szCs w:val="20"/>
        </w:rPr>
        <w:t>verIdCompradas</w:t>
      </w:r>
      <w:proofErr w:type="spellEnd"/>
      <w:r w:rsidRPr="00A97478">
        <w:rPr>
          <w:rFonts w:cs="Liberation Serif"/>
          <w:color w:val="000000"/>
          <w:sz w:val="20"/>
          <w:szCs w:val="20"/>
        </w:rPr>
        <w:t>(</w:t>
      </w:r>
      <w:proofErr w:type="gramEnd"/>
    </w:p>
    <w:p w14:paraId="06568145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 IN </w:t>
      </w:r>
      <w:proofErr w:type="spellStart"/>
      <w:r w:rsidRPr="00A97478">
        <w:rPr>
          <w:rFonts w:cs="Liberation Serif"/>
          <w:color w:val="000000"/>
          <w:sz w:val="20"/>
          <w:szCs w:val="20"/>
        </w:rPr>
        <w:t>partidoP</w:t>
      </w:r>
      <w:proofErr w:type="spellEnd"/>
      <w:r w:rsidRPr="00A97478">
        <w:rPr>
          <w:rFonts w:cs="Liberation Serif"/>
          <w:color w:val="000000"/>
          <w:sz w:val="20"/>
          <w:szCs w:val="20"/>
        </w:rPr>
        <w:t xml:space="preserve"> </w:t>
      </w:r>
      <w:proofErr w:type="gramStart"/>
      <w:r w:rsidRPr="00A97478">
        <w:rPr>
          <w:rFonts w:cs="Liberation Serif"/>
          <w:color w:val="000000"/>
          <w:sz w:val="20"/>
          <w:szCs w:val="20"/>
        </w:rPr>
        <w:t>VARCHAR(</w:t>
      </w:r>
      <w:proofErr w:type="gramEnd"/>
      <w:r w:rsidRPr="00A97478">
        <w:rPr>
          <w:rFonts w:cs="Liberation Serif"/>
          <w:color w:val="000000"/>
          <w:sz w:val="20"/>
          <w:szCs w:val="20"/>
        </w:rPr>
        <w:t>4),</w:t>
      </w:r>
    </w:p>
    <w:p w14:paraId="3FA9E1C6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 OUT </w:t>
      </w:r>
      <w:proofErr w:type="spellStart"/>
      <w:r w:rsidRPr="00A97478">
        <w:rPr>
          <w:rFonts w:cs="Liberation Serif"/>
          <w:color w:val="000000"/>
          <w:sz w:val="20"/>
          <w:szCs w:val="20"/>
        </w:rPr>
        <w:t>personasCompradas</w:t>
      </w:r>
      <w:proofErr w:type="spellEnd"/>
      <w:r w:rsidRPr="00A97478">
        <w:rPr>
          <w:rFonts w:cs="Liberation Serif"/>
          <w:color w:val="000000"/>
          <w:sz w:val="20"/>
          <w:szCs w:val="20"/>
        </w:rPr>
        <w:t xml:space="preserve"> INTEGER)</w:t>
      </w:r>
    </w:p>
    <w:p w14:paraId="73473B20" w14:textId="77777777" w:rsid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>BEGIN</w:t>
      </w:r>
    </w:p>
    <w:p w14:paraId="0EB41E6F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DECLARE </w:t>
      </w:r>
      <w:proofErr w:type="spellStart"/>
      <w:r w:rsidRPr="00A97478">
        <w:rPr>
          <w:rFonts w:cs="Liberation Serif"/>
          <w:color w:val="000000"/>
          <w:sz w:val="20"/>
          <w:szCs w:val="20"/>
        </w:rPr>
        <w:t>partidoValido</w:t>
      </w:r>
      <w:proofErr w:type="spellEnd"/>
      <w:r w:rsidRPr="00A97478">
        <w:rPr>
          <w:rFonts w:cs="Liberation Serif"/>
          <w:color w:val="000000"/>
          <w:sz w:val="20"/>
          <w:szCs w:val="20"/>
        </w:rPr>
        <w:t xml:space="preserve"> </w:t>
      </w:r>
      <w:proofErr w:type="gramStart"/>
      <w:r w:rsidRPr="00A97478">
        <w:rPr>
          <w:rFonts w:cs="Liberation Serif"/>
          <w:color w:val="000000"/>
          <w:sz w:val="20"/>
          <w:szCs w:val="20"/>
        </w:rPr>
        <w:t>VARCHAR(</w:t>
      </w:r>
      <w:proofErr w:type="gramEnd"/>
      <w:r w:rsidRPr="00A97478">
        <w:rPr>
          <w:rFonts w:cs="Liberation Serif"/>
          <w:color w:val="000000"/>
          <w:sz w:val="20"/>
          <w:szCs w:val="20"/>
        </w:rPr>
        <w:t>4);</w:t>
      </w:r>
    </w:p>
    <w:p w14:paraId="2F0039B4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</w:p>
    <w:p w14:paraId="36B27CC4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SELECT </w:t>
      </w:r>
      <w:proofErr w:type="gramStart"/>
      <w:r w:rsidRPr="00A97478">
        <w:rPr>
          <w:rFonts w:cs="Liberation Serif"/>
          <w:color w:val="000000"/>
          <w:sz w:val="20"/>
          <w:szCs w:val="20"/>
        </w:rPr>
        <w:t>COUNT(</w:t>
      </w:r>
      <w:proofErr w:type="gramEnd"/>
      <w:r w:rsidRPr="00A97478">
        <w:rPr>
          <w:rFonts w:cs="Liberation Serif"/>
          <w:color w:val="000000"/>
          <w:sz w:val="20"/>
          <w:szCs w:val="20"/>
        </w:rPr>
        <w:t xml:space="preserve">*) INTO </w:t>
      </w:r>
      <w:proofErr w:type="spellStart"/>
      <w:r w:rsidRPr="00A97478">
        <w:rPr>
          <w:rFonts w:cs="Liberation Serif"/>
          <w:color w:val="000000"/>
          <w:sz w:val="20"/>
          <w:szCs w:val="20"/>
        </w:rPr>
        <w:t>partidoValido</w:t>
      </w:r>
      <w:proofErr w:type="spellEnd"/>
      <w:r w:rsidRPr="00A97478">
        <w:rPr>
          <w:rFonts w:cs="Liberation Serif"/>
          <w:color w:val="000000"/>
          <w:sz w:val="20"/>
          <w:szCs w:val="20"/>
        </w:rPr>
        <w:t xml:space="preserve"> FROM senador</w:t>
      </w:r>
    </w:p>
    <w:p w14:paraId="786944E4" w14:textId="77777777" w:rsid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 xml:space="preserve">WHERE partido = </w:t>
      </w:r>
      <w:proofErr w:type="spellStart"/>
      <w:r w:rsidRPr="00A97478">
        <w:rPr>
          <w:rFonts w:cs="Liberation Serif"/>
          <w:color w:val="000000"/>
          <w:sz w:val="20"/>
          <w:szCs w:val="20"/>
        </w:rPr>
        <w:t>partidoP</w:t>
      </w:r>
      <w:proofErr w:type="spellEnd"/>
      <w:r w:rsidRPr="00A97478">
        <w:rPr>
          <w:rFonts w:cs="Liberation Serif"/>
          <w:color w:val="000000"/>
          <w:sz w:val="20"/>
          <w:szCs w:val="20"/>
        </w:rPr>
        <w:t>;</w:t>
      </w:r>
    </w:p>
    <w:p w14:paraId="219B9477" w14:textId="77777777" w:rsidR="00E83FCB" w:rsidRPr="00A97478" w:rsidRDefault="00E83FCB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</w:p>
    <w:p w14:paraId="14B76863" w14:textId="77777777" w:rsidR="008F4848" w:rsidRDefault="00A97478" w:rsidP="00B14B9E">
      <w:pPr>
        <w:pStyle w:val="Default"/>
        <w:rPr>
          <w:rFonts w:ascii="Liberation Serif" w:hAnsi="Liberation Serif" w:cs="Liberation Serif"/>
          <w:color w:val="auto"/>
          <w:sz w:val="20"/>
          <w:szCs w:val="20"/>
        </w:rPr>
      </w:pPr>
      <w:r w:rsidRPr="00717933">
        <w:rPr>
          <w:rFonts w:ascii="Liberation Serif" w:hAnsi="Liberation Serif" w:cs="Liberation Serif"/>
          <w:color w:val="auto"/>
          <w:sz w:val="20"/>
          <w:szCs w:val="20"/>
        </w:rPr>
        <w:t xml:space="preserve">IF </w:t>
      </w:r>
      <w:proofErr w:type="spellStart"/>
      <w:r w:rsidRPr="00717933">
        <w:rPr>
          <w:rFonts w:ascii="Liberation Serif" w:hAnsi="Liberation Serif" w:cs="Liberation Serif"/>
          <w:color w:val="auto"/>
          <w:sz w:val="20"/>
          <w:szCs w:val="20"/>
        </w:rPr>
        <w:t>partido</w:t>
      </w:r>
      <w:r w:rsidR="006B35C6">
        <w:rPr>
          <w:rFonts w:ascii="Liberation Serif" w:hAnsi="Liberation Serif" w:cs="Liberation Serif"/>
          <w:color w:val="auto"/>
          <w:sz w:val="20"/>
          <w:szCs w:val="20"/>
        </w:rPr>
        <w:t>Valido</w:t>
      </w:r>
      <w:proofErr w:type="spellEnd"/>
      <w:r w:rsidR="006B35C6">
        <w:rPr>
          <w:rFonts w:ascii="Liberation Serif" w:hAnsi="Liberation Serif" w:cs="Liberation Serif"/>
          <w:color w:val="auto"/>
          <w:sz w:val="20"/>
          <w:szCs w:val="20"/>
        </w:rPr>
        <w:t>=0</w:t>
      </w:r>
      <w:r w:rsidRPr="00717933">
        <w:rPr>
          <w:rFonts w:ascii="Liberation Serif" w:hAnsi="Liberation Serif" w:cs="Liberation Serif"/>
          <w:color w:val="auto"/>
          <w:sz w:val="20"/>
          <w:szCs w:val="20"/>
        </w:rPr>
        <w:t xml:space="preserve">  </w:t>
      </w:r>
    </w:p>
    <w:p w14:paraId="5C492EE3" w14:textId="38FB1DEA" w:rsidR="00B14B9E" w:rsidRPr="00B14B9E" w:rsidRDefault="00A97478" w:rsidP="00B14B9E">
      <w:pPr>
        <w:pStyle w:val="Default"/>
        <w:rPr>
          <w:rFonts w:ascii="Liberation Serif" w:hAnsi="Liberation Serif" w:cs="Liberation Serif"/>
          <w:color w:val="auto"/>
          <w:sz w:val="20"/>
          <w:szCs w:val="20"/>
        </w:rPr>
      </w:pPr>
      <w:r w:rsidRPr="00717933">
        <w:rPr>
          <w:rFonts w:ascii="Liberation Serif" w:hAnsi="Liberation Serif" w:cs="Liberation Serif"/>
          <w:color w:val="auto"/>
          <w:sz w:val="20"/>
          <w:szCs w:val="20"/>
        </w:rPr>
        <w:t xml:space="preserve">THEN SIGNAL SQLSTATE '45000' SET MESSAGE_TEXT = </w:t>
      </w:r>
      <w:r w:rsidR="00B14B9E" w:rsidRPr="00B14B9E">
        <w:rPr>
          <w:rFonts w:ascii="Liberation Serif" w:hAnsi="Liberation Serif" w:cs="Liberation Serif"/>
          <w:color w:val="000000" w:themeColor="text1"/>
          <w:sz w:val="20"/>
          <w:szCs w:val="20"/>
        </w:rPr>
        <w:t>'Parámetros inespe</w:t>
      </w:r>
      <w:r w:rsidR="00F53023">
        <w:rPr>
          <w:rFonts w:ascii="Liberation Serif" w:hAnsi="Liberation Serif" w:cs="Liberation Serif"/>
          <w:color w:val="000000" w:themeColor="text1"/>
          <w:sz w:val="20"/>
          <w:szCs w:val="20"/>
        </w:rPr>
        <w:t>rad</w:t>
      </w:r>
      <w:r w:rsidR="00B14B9E" w:rsidRPr="00B14B9E">
        <w:rPr>
          <w:rFonts w:ascii="Liberation Serif" w:hAnsi="Liberation Serif" w:cs="Liberation Serif"/>
          <w:color w:val="000000" w:themeColor="text1"/>
          <w:sz w:val="20"/>
          <w:szCs w:val="20"/>
        </w:rPr>
        <w:t>os\n*****\n====&gt; Mensaje de error.\n*****\n';</w:t>
      </w:r>
    </w:p>
    <w:p w14:paraId="4FFBC7DD" w14:textId="77777777" w:rsidR="007A5563" w:rsidRDefault="00136C11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>ELS</w:t>
      </w:r>
      <w:r w:rsidR="00933C1A">
        <w:rPr>
          <w:rFonts w:cs="Liberation Serif"/>
          <w:color w:val="000000"/>
          <w:sz w:val="20"/>
          <w:szCs w:val="20"/>
        </w:rPr>
        <w:t xml:space="preserve">E </w:t>
      </w:r>
    </w:p>
    <w:p w14:paraId="3C8FFF9F" w14:textId="172AC196" w:rsidR="007A5563" w:rsidRPr="007A5563" w:rsidRDefault="007A5563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 </w:t>
      </w:r>
      <w:r w:rsidRPr="007A5563">
        <w:rPr>
          <w:rFonts w:cs="Liberation Serif"/>
          <w:color w:val="000000"/>
          <w:sz w:val="20"/>
          <w:szCs w:val="20"/>
        </w:rPr>
        <w:t xml:space="preserve">SELECT </w:t>
      </w:r>
      <w:proofErr w:type="gramStart"/>
      <w:r w:rsidRPr="007A5563">
        <w:rPr>
          <w:rFonts w:cs="Liberation Serif"/>
          <w:color w:val="000000"/>
          <w:sz w:val="20"/>
          <w:szCs w:val="20"/>
        </w:rPr>
        <w:t>COUNT(</w:t>
      </w:r>
      <w:proofErr w:type="gramEnd"/>
      <w:r w:rsidRPr="007A5563">
        <w:rPr>
          <w:rFonts w:cs="Liberation Serif"/>
          <w:color w:val="000000"/>
          <w:sz w:val="20"/>
          <w:szCs w:val="20"/>
        </w:rPr>
        <w:t xml:space="preserve">*) INTO </w:t>
      </w:r>
      <w:proofErr w:type="spellStart"/>
      <w:r w:rsidRPr="007A5563">
        <w:rPr>
          <w:rFonts w:cs="Liberation Serif"/>
          <w:color w:val="000000"/>
          <w:sz w:val="20"/>
          <w:szCs w:val="20"/>
        </w:rPr>
        <w:t>personasCompradas</w:t>
      </w:r>
      <w:proofErr w:type="spellEnd"/>
    </w:p>
    <w:p w14:paraId="7B4E4CB4" w14:textId="28087650" w:rsidR="007A5563" w:rsidRPr="007A5563" w:rsidRDefault="005F5199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FROM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id_digital</w:t>
      </w:r>
      <w:proofErr w:type="spellEnd"/>
    </w:p>
    <w:p w14:paraId="05E17C59" w14:textId="107D2ED9" w:rsidR="007A5563" w:rsidRPr="007A5563" w:rsidRDefault="005F5199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WHERE comprado = '1' </w:t>
      </w:r>
    </w:p>
    <w:p w14:paraId="366C05A0" w14:textId="4FD35968" w:rsidR="007A5563" w:rsidRPr="007A5563" w:rsidRDefault="005F5199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AND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senador_corrupto</w:t>
      </w:r>
      <w:proofErr w:type="spellEnd"/>
      <w:r w:rsidR="007A5563" w:rsidRPr="007A5563">
        <w:rPr>
          <w:rFonts w:cs="Liberation Serif"/>
          <w:color w:val="000000"/>
          <w:sz w:val="20"/>
          <w:szCs w:val="20"/>
        </w:rPr>
        <w:t xml:space="preserve"> IN (SELECT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dni</w:t>
      </w:r>
      <w:proofErr w:type="spellEnd"/>
      <w:r w:rsidR="007A5563" w:rsidRPr="007A5563">
        <w:rPr>
          <w:rFonts w:cs="Liberation Serif"/>
          <w:color w:val="000000"/>
          <w:sz w:val="20"/>
          <w:szCs w:val="20"/>
        </w:rPr>
        <w:t xml:space="preserve"> FROM senador</w:t>
      </w:r>
    </w:p>
    <w:p w14:paraId="692093CE" w14:textId="5E743E3D" w:rsidR="007A5563" w:rsidRPr="007A5563" w:rsidRDefault="007A5563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7A5563">
        <w:rPr>
          <w:rFonts w:cs="Liberation Serif"/>
          <w:color w:val="000000"/>
          <w:sz w:val="20"/>
          <w:szCs w:val="20"/>
        </w:rPr>
        <w:tab/>
      </w:r>
      <w:r w:rsidRPr="007A5563">
        <w:rPr>
          <w:rFonts w:cs="Liberation Serif"/>
          <w:color w:val="000000"/>
          <w:sz w:val="20"/>
          <w:szCs w:val="20"/>
        </w:rPr>
        <w:tab/>
      </w:r>
      <w:r w:rsidRPr="007A5563">
        <w:rPr>
          <w:rFonts w:cs="Liberation Serif"/>
          <w:color w:val="000000"/>
          <w:sz w:val="20"/>
          <w:szCs w:val="20"/>
        </w:rPr>
        <w:tab/>
      </w:r>
      <w:r w:rsidRPr="007A5563">
        <w:rPr>
          <w:rFonts w:cs="Liberation Serif"/>
          <w:color w:val="000000"/>
          <w:sz w:val="20"/>
          <w:szCs w:val="20"/>
        </w:rPr>
        <w:tab/>
      </w:r>
      <w:r w:rsidR="005F5199">
        <w:rPr>
          <w:rFonts w:cs="Liberation Serif"/>
          <w:color w:val="000000"/>
          <w:sz w:val="20"/>
          <w:szCs w:val="20"/>
        </w:rPr>
        <w:t xml:space="preserve"> </w:t>
      </w:r>
      <w:r w:rsidRPr="007A5563">
        <w:rPr>
          <w:rFonts w:cs="Liberation Serif"/>
          <w:color w:val="000000"/>
          <w:sz w:val="20"/>
          <w:szCs w:val="20"/>
        </w:rPr>
        <w:t xml:space="preserve">WHERE partido = </w:t>
      </w:r>
      <w:proofErr w:type="spellStart"/>
      <w:r w:rsidRPr="007A5563">
        <w:rPr>
          <w:rFonts w:cs="Liberation Serif"/>
          <w:color w:val="000000"/>
          <w:sz w:val="20"/>
          <w:szCs w:val="20"/>
        </w:rPr>
        <w:t>partidoP</w:t>
      </w:r>
      <w:proofErr w:type="spellEnd"/>
      <w:r w:rsidRPr="007A5563">
        <w:rPr>
          <w:rFonts w:cs="Liberation Serif"/>
          <w:color w:val="000000"/>
          <w:sz w:val="20"/>
          <w:szCs w:val="20"/>
        </w:rPr>
        <w:t>);</w:t>
      </w:r>
    </w:p>
    <w:p w14:paraId="21D32705" w14:textId="25C8F341" w:rsidR="007A5563" w:rsidRPr="007A5563" w:rsidRDefault="005F5199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SELECT id,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circunscripcion</w:t>
      </w:r>
      <w:proofErr w:type="spellEnd"/>
      <w:r w:rsidR="007A5563" w:rsidRPr="007A5563">
        <w:rPr>
          <w:rFonts w:cs="Liberation Serif"/>
          <w:color w:val="000000"/>
          <w:sz w:val="20"/>
          <w:szCs w:val="20"/>
        </w:rPr>
        <w:t xml:space="preserve"> FROM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id_digital</w:t>
      </w:r>
      <w:proofErr w:type="spellEnd"/>
    </w:p>
    <w:p w14:paraId="1CDF050B" w14:textId="77777777" w:rsidR="005F5199" w:rsidRDefault="005F5199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WHERE comprado = '1' </w:t>
      </w:r>
    </w:p>
    <w:p w14:paraId="016A26BB" w14:textId="77777777" w:rsidR="004F1824" w:rsidRDefault="005F5199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AND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senador_corrupto</w:t>
      </w:r>
      <w:proofErr w:type="spellEnd"/>
      <w:r w:rsidR="007A5563" w:rsidRPr="007A5563">
        <w:rPr>
          <w:rFonts w:cs="Liberation Serif"/>
          <w:color w:val="000000"/>
          <w:sz w:val="20"/>
          <w:szCs w:val="20"/>
        </w:rPr>
        <w:t xml:space="preserve"> IN (SELECT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dni</w:t>
      </w:r>
      <w:proofErr w:type="spellEnd"/>
      <w:r w:rsidR="007A5563" w:rsidRPr="007A5563">
        <w:rPr>
          <w:rFonts w:cs="Liberation Serif"/>
          <w:color w:val="000000"/>
          <w:sz w:val="20"/>
          <w:szCs w:val="20"/>
        </w:rPr>
        <w:t xml:space="preserve"> FROM senado</w:t>
      </w:r>
      <w:r w:rsidR="004F1824">
        <w:rPr>
          <w:rFonts w:cs="Liberation Serif"/>
          <w:color w:val="000000"/>
          <w:sz w:val="20"/>
          <w:szCs w:val="20"/>
        </w:rPr>
        <w:t>r</w:t>
      </w:r>
    </w:p>
    <w:p w14:paraId="59E295B4" w14:textId="73C346C2" w:rsidR="005F5199" w:rsidRDefault="004F1824" w:rsidP="005F5199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                                             </w:t>
      </w:r>
      <w:r w:rsidR="007A5563" w:rsidRPr="007A5563">
        <w:rPr>
          <w:rFonts w:cs="Liberation Serif"/>
          <w:color w:val="000000"/>
          <w:sz w:val="20"/>
          <w:szCs w:val="20"/>
        </w:rPr>
        <w:t xml:space="preserve">WHERE partido = </w:t>
      </w:r>
      <w:proofErr w:type="spellStart"/>
      <w:r w:rsidR="007A5563" w:rsidRPr="007A5563">
        <w:rPr>
          <w:rFonts w:cs="Liberation Serif"/>
          <w:color w:val="000000"/>
          <w:sz w:val="20"/>
          <w:szCs w:val="20"/>
        </w:rPr>
        <w:t>partidoP</w:t>
      </w:r>
      <w:proofErr w:type="spellEnd"/>
      <w:r w:rsidR="007A5563" w:rsidRPr="007A5563">
        <w:rPr>
          <w:rFonts w:cs="Liberation Serif"/>
          <w:color w:val="000000"/>
          <w:sz w:val="20"/>
          <w:szCs w:val="20"/>
        </w:rPr>
        <w:t>)</w:t>
      </w:r>
    </w:p>
    <w:p w14:paraId="6EA0C705" w14:textId="0C454E89" w:rsidR="00A97478" w:rsidRPr="00A97478" w:rsidRDefault="00933C1A" w:rsidP="005F5199">
      <w:pPr>
        <w:pStyle w:val="Textoindependiente"/>
        <w:spacing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         </w:t>
      </w:r>
      <w:r w:rsidR="00A97478" w:rsidRPr="00A97478">
        <w:rPr>
          <w:rFonts w:cs="Liberation Serif"/>
          <w:color w:val="000000"/>
          <w:sz w:val="20"/>
          <w:szCs w:val="20"/>
        </w:rPr>
        <w:t xml:space="preserve">ORDER BY </w:t>
      </w:r>
      <w:proofErr w:type="spellStart"/>
      <w:r w:rsidR="00A97478" w:rsidRPr="00A97478">
        <w:rPr>
          <w:rFonts w:cs="Liberation Serif"/>
          <w:color w:val="000000"/>
          <w:sz w:val="20"/>
          <w:szCs w:val="20"/>
        </w:rPr>
        <w:t>circunscripcion</w:t>
      </w:r>
      <w:proofErr w:type="spellEnd"/>
      <w:r w:rsidR="00A97478" w:rsidRPr="00A97478">
        <w:rPr>
          <w:rFonts w:cs="Liberation Serif"/>
          <w:color w:val="000000"/>
          <w:sz w:val="20"/>
          <w:szCs w:val="20"/>
        </w:rPr>
        <w:t>;</w:t>
      </w:r>
    </w:p>
    <w:p w14:paraId="28FFFD3C" w14:textId="77777777" w:rsidR="00A97478" w:rsidRPr="00A97478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A97478">
        <w:rPr>
          <w:rFonts w:cs="Liberation Serif"/>
          <w:color w:val="000000"/>
          <w:sz w:val="20"/>
          <w:szCs w:val="20"/>
        </w:rPr>
        <w:t>END $$</w:t>
      </w:r>
    </w:p>
    <w:p w14:paraId="520CF6AA" w14:textId="7FA2A85B" w:rsidR="00E136C7" w:rsidRDefault="00A97478" w:rsidP="00E83FCB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proofErr w:type="gramStart"/>
      <w:r w:rsidRPr="00A97478">
        <w:rPr>
          <w:rFonts w:cs="Liberation Serif"/>
          <w:color w:val="000000"/>
          <w:sz w:val="20"/>
          <w:szCs w:val="20"/>
        </w:rPr>
        <w:t>DELIMITER ;</w:t>
      </w:r>
      <w:proofErr w:type="gramEnd"/>
    </w:p>
    <w:p w14:paraId="50DB14F6" w14:textId="77777777" w:rsidR="00847E3A" w:rsidRDefault="00847E3A" w:rsidP="004F0E1E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</w:p>
    <w:p w14:paraId="1FA51FBF" w14:textId="23A5D40F" w:rsidR="00644492" w:rsidRDefault="00644492" w:rsidP="004F0E1E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>Sabiendo los nombres de los partidos, hacemos la llamada correspondiente a cada partido</w:t>
      </w:r>
      <w:r w:rsidR="008A39AB">
        <w:rPr>
          <w:rFonts w:cs="Liberation Serif"/>
          <w:color w:val="000000"/>
          <w:sz w:val="20"/>
          <w:szCs w:val="20"/>
        </w:rPr>
        <w:t xml:space="preserve">, y también la llamada </w:t>
      </w:r>
    </w:p>
    <w:p w14:paraId="544B96D4" w14:textId="6BB573A1" w:rsidR="00792CB5" w:rsidRDefault="00792CB5" w:rsidP="004F0E1E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</w:t>
      </w:r>
    </w:p>
    <w:p w14:paraId="07A7C013" w14:textId="66CC76BF" w:rsidR="005E5BA1" w:rsidRDefault="00792CB5" w:rsidP="003D1C7F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792CB5">
        <w:rPr>
          <w:rFonts w:cs="Liberation Serif"/>
          <w:color w:val="000000"/>
          <w:sz w:val="20"/>
          <w:szCs w:val="20"/>
        </w:rPr>
        <w:t xml:space="preserve">CALL </w:t>
      </w:r>
      <w:proofErr w:type="spellStart"/>
      <w:r w:rsidRPr="00792CB5">
        <w:rPr>
          <w:rFonts w:cs="Liberation Serif"/>
          <w:color w:val="000000"/>
          <w:sz w:val="20"/>
          <w:szCs w:val="20"/>
        </w:rPr>
        <w:t>verIdCompradas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('DAM</w:t>
      </w:r>
      <w:proofErr w:type="gramStart"/>
      <w:r w:rsidRPr="00792CB5">
        <w:rPr>
          <w:rFonts w:cs="Liberation Serif"/>
          <w:color w:val="000000"/>
          <w:sz w:val="20"/>
          <w:szCs w:val="20"/>
        </w:rPr>
        <w:t>',@</w:t>
      </w:r>
      <w:proofErr w:type="spellStart"/>
      <w:proofErr w:type="gramEnd"/>
      <w:r w:rsidRPr="00792CB5">
        <w:rPr>
          <w:rFonts w:cs="Liberation Serif"/>
          <w:color w:val="000000"/>
          <w:sz w:val="20"/>
          <w:szCs w:val="20"/>
        </w:rPr>
        <w:t>personasCompradas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);</w:t>
      </w:r>
    </w:p>
    <w:p w14:paraId="51C1D93C" w14:textId="10ABD1FF" w:rsidR="00B5234C" w:rsidRPr="00E91352" w:rsidRDefault="00FA46B8" w:rsidP="00E91352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FA46B8">
        <w:rPr>
          <w:rFonts w:cs="Liberation Serif"/>
          <w:color w:val="000000"/>
          <w:sz w:val="20"/>
          <w:szCs w:val="20"/>
        </w:rPr>
        <w:t xml:space="preserve">CALL </w:t>
      </w:r>
      <w:proofErr w:type="spellStart"/>
      <w:r w:rsidRPr="00FA46B8">
        <w:rPr>
          <w:rFonts w:cs="Liberation Serif"/>
          <w:color w:val="000000"/>
          <w:sz w:val="20"/>
          <w:szCs w:val="20"/>
        </w:rPr>
        <w:t>verIdCompradas</w:t>
      </w:r>
      <w:proofErr w:type="spellEnd"/>
      <w:r w:rsidRPr="00FA46B8">
        <w:rPr>
          <w:rFonts w:cs="Liberation Serif"/>
          <w:color w:val="000000"/>
          <w:sz w:val="20"/>
          <w:szCs w:val="20"/>
        </w:rPr>
        <w:t>('DAW</w:t>
      </w:r>
      <w:proofErr w:type="gramStart"/>
      <w:r w:rsidRPr="00FA46B8">
        <w:rPr>
          <w:rFonts w:cs="Liberation Serif"/>
          <w:color w:val="000000"/>
          <w:sz w:val="20"/>
          <w:szCs w:val="20"/>
        </w:rPr>
        <w:t>',@</w:t>
      </w:r>
      <w:proofErr w:type="spellStart"/>
      <w:proofErr w:type="gramEnd"/>
      <w:r w:rsidRPr="00FA46B8">
        <w:rPr>
          <w:rFonts w:cs="Liberation Serif"/>
          <w:color w:val="000000"/>
          <w:sz w:val="20"/>
          <w:szCs w:val="20"/>
        </w:rPr>
        <w:t>personasCompradas</w:t>
      </w:r>
      <w:proofErr w:type="spellEnd"/>
      <w:r w:rsidRPr="00FA46B8">
        <w:rPr>
          <w:rFonts w:cs="Liberation Serif"/>
          <w:color w:val="000000"/>
          <w:sz w:val="20"/>
          <w:szCs w:val="20"/>
        </w:rPr>
        <w:t>);</w:t>
      </w:r>
    </w:p>
    <w:p w14:paraId="6C186E79" w14:textId="63996F69" w:rsidR="00837A5A" w:rsidRPr="00E91352" w:rsidRDefault="00837A5A" w:rsidP="00E91352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792CB5">
        <w:rPr>
          <w:rFonts w:cs="Liberation Serif"/>
          <w:color w:val="000000"/>
          <w:sz w:val="20"/>
          <w:szCs w:val="20"/>
        </w:rPr>
        <w:t xml:space="preserve">CALL </w:t>
      </w:r>
      <w:proofErr w:type="spellStart"/>
      <w:r w:rsidRPr="00792CB5">
        <w:rPr>
          <w:rFonts w:cs="Liberation Serif"/>
          <w:color w:val="000000"/>
          <w:sz w:val="20"/>
          <w:szCs w:val="20"/>
        </w:rPr>
        <w:t>verIdCompradas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('</w:t>
      </w:r>
      <w:r w:rsidR="00387178">
        <w:rPr>
          <w:rFonts w:cs="Liberation Serif"/>
          <w:color w:val="000000"/>
          <w:sz w:val="20"/>
          <w:szCs w:val="20"/>
        </w:rPr>
        <w:t>PRO</w:t>
      </w:r>
      <w:proofErr w:type="gramStart"/>
      <w:r w:rsidRPr="00792CB5">
        <w:rPr>
          <w:rFonts w:cs="Liberation Serif"/>
          <w:color w:val="000000"/>
          <w:sz w:val="20"/>
          <w:szCs w:val="20"/>
        </w:rPr>
        <w:t>',@</w:t>
      </w:r>
      <w:proofErr w:type="spellStart"/>
      <w:proofErr w:type="gramEnd"/>
      <w:r w:rsidRPr="00792CB5">
        <w:rPr>
          <w:rFonts w:cs="Liberation Serif"/>
          <w:color w:val="000000"/>
          <w:sz w:val="20"/>
          <w:szCs w:val="20"/>
        </w:rPr>
        <w:t>personasCompradas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);</w:t>
      </w:r>
    </w:p>
    <w:p w14:paraId="228762E2" w14:textId="370B204D" w:rsidR="00837A5A" w:rsidRPr="00E91352" w:rsidRDefault="00837A5A" w:rsidP="00E91352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792CB5">
        <w:rPr>
          <w:rFonts w:cs="Liberation Serif"/>
          <w:color w:val="000000"/>
          <w:sz w:val="20"/>
          <w:szCs w:val="20"/>
        </w:rPr>
        <w:t xml:space="preserve">CALL </w:t>
      </w:r>
      <w:proofErr w:type="spellStart"/>
      <w:r w:rsidRPr="00792CB5">
        <w:rPr>
          <w:rFonts w:cs="Liberation Serif"/>
          <w:color w:val="000000"/>
          <w:sz w:val="20"/>
          <w:szCs w:val="20"/>
        </w:rPr>
        <w:t>verIdCompradas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('</w:t>
      </w:r>
      <w:r w:rsidR="00387178">
        <w:rPr>
          <w:rFonts w:cs="Liberation Serif"/>
          <w:color w:val="000000"/>
          <w:sz w:val="20"/>
          <w:szCs w:val="20"/>
        </w:rPr>
        <w:t>PHT</w:t>
      </w:r>
      <w:proofErr w:type="gramStart"/>
      <w:r w:rsidRPr="00792CB5">
        <w:rPr>
          <w:rFonts w:cs="Liberation Serif"/>
          <w:color w:val="000000"/>
          <w:sz w:val="20"/>
          <w:szCs w:val="20"/>
        </w:rPr>
        <w:t>',@</w:t>
      </w:r>
      <w:proofErr w:type="spellStart"/>
      <w:proofErr w:type="gramEnd"/>
      <w:r w:rsidRPr="00792CB5">
        <w:rPr>
          <w:rFonts w:cs="Liberation Serif"/>
          <w:color w:val="000000"/>
          <w:sz w:val="20"/>
          <w:szCs w:val="20"/>
        </w:rPr>
        <w:t>personasCompradas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);</w:t>
      </w:r>
    </w:p>
    <w:p w14:paraId="3EE95025" w14:textId="297996BD" w:rsidR="00837A5A" w:rsidRDefault="00837A5A" w:rsidP="00837A5A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 w:rsidRPr="00792CB5">
        <w:rPr>
          <w:rFonts w:cs="Liberation Serif"/>
          <w:color w:val="000000"/>
          <w:sz w:val="20"/>
          <w:szCs w:val="20"/>
        </w:rPr>
        <w:t xml:space="preserve">CALL </w:t>
      </w:r>
      <w:proofErr w:type="spellStart"/>
      <w:r w:rsidRPr="00792CB5">
        <w:rPr>
          <w:rFonts w:cs="Liberation Serif"/>
          <w:color w:val="000000"/>
          <w:sz w:val="20"/>
          <w:szCs w:val="20"/>
        </w:rPr>
        <w:t>verIdCompradas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('</w:t>
      </w:r>
      <w:r w:rsidR="00387178">
        <w:rPr>
          <w:rFonts w:cs="Liberation Serif"/>
          <w:color w:val="000000"/>
          <w:sz w:val="20"/>
          <w:szCs w:val="20"/>
        </w:rPr>
        <w:t>ASIR</w:t>
      </w:r>
      <w:proofErr w:type="gramStart"/>
      <w:r w:rsidRPr="00792CB5">
        <w:rPr>
          <w:rFonts w:cs="Liberation Serif"/>
          <w:color w:val="000000"/>
          <w:sz w:val="20"/>
          <w:szCs w:val="20"/>
        </w:rPr>
        <w:t>',@</w:t>
      </w:r>
      <w:proofErr w:type="spellStart"/>
      <w:proofErr w:type="gramEnd"/>
      <w:r w:rsidRPr="00792CB5">
        <w:rPr>
          <w:rFonts w:cs="Liberation Serif"/>
          <w:color w:val="000000"/>
          <w:sz w:val="20"/>
          <w:szCs w:val="20"/>
        </w:rPr>
        <w:t>personasCompradas</w:t>
      </w:r>
      <w:proofErr w:type="spellEnd"/>
      <w:r w:rsidRPr="00792CB5">
        <w:rPr>
          <w:rFonts w:cs="Liberation Serif"/>
          <w:color w:val="000000"/>
          <w:sz w:val="20"/>
          <w:szCs w:val="20"/>
        </w:rPr>
        <w:t>);</w:t>
      </w:r>
    </w:p>
    <w:p w14:paraId="3FF0E05F" w14:textId="58B248C0" w:rsidR="008A39AB" w:rsidRPr="00792CB5" w:rsidRDefault="008A39AB" w:rsidP="00837A5A">
      <w:pPr>
        <w:pStyle w:val="Textoindependiente"/>
        <w:spacing w:after="0" w:line="0" w:lineRule="atLeast"/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CALL </w:t>
      </w:r>
      <w:proofErr w:type="spellStart"/>
      <w:r>
        <w:rPr>
          <w:rFonts w:cs="Liberation Serif"/>
          <w:color w:val="000000"/>
          <w:sz w:val="20"/>
          <w:szCs w:val="20"/>
        </w:rPr>
        <w:t>verIdCompradas</w:t>
      </w:r>
      <w:proofErr w:type="spellEnd"/>
      <w:r>
        <w:rPr>
          <w:rFonts w:cs="Liberation Serif"/>
          <w:color w:val="000000"/>
          <w:sz w:val="20"/>
          <w:szCs w:val="20"/>
        </w:rPr>
        <w:t>(</w:t>
      </w:r>
      <w:r w:rsidR="006A30C0" w:rsidRPr="00792CB5">
        <w:rPr>
          <w:rFonts w:cs="Liberation Serif"/>
          <w:color w:val="000000"/>
          <w:sz w:val="20"/>
          <w:szCs w:val="20"/>
        </w:rPr>
        <w:t>'</w:t>
      </w:r>
      <w:r w:rsidR="006A30C0">
        <w:rPr>
          <w:rFonts w:cs="Liberation Serif"/>
          <w:color w:val="000000"/>
          <w:sz w:val="20"/>
          <w:szCs w:val="20"/>
        </w:rPr>
        <w:t>1</w:t>
      </w:r>
      <w:proofErr w:type="gramStart"/>
      <w:r w:rsidR="006A30C0" w:rsidRPr="00792CB5">
        <w:rPr>
          <w:rFonts w:cs="Liberation Serif"/>
          <w:color w:val="000000"/>
          <w:sz w:val="20"/>
          <w:szCs w:val="20"/>
        </w:rPr>
        <w:t>',@</w:t>
      </w:r>
      <w:proofErr w:type="gramEnd"/>
      <w:r w:rsidR="006A30C0" w:rsidRPr="00792CB5">
        <w:rPr>
          <w:rFonts w:cs="Liberation Serif"/>
          <w:color w:val="000000"/>
          <w:sz w:val="20"/>
          <w:szCs w:val="20"/>
        </w:rPr>
        <w:t>personasCompradas);</w:t>
      </w:r>
      <w:r w:rsidR="007671AD">
        <w:rPr>
          <w:rFonts w:cs="Liberation Serif"/>
          <w:color w:val="000000"/>
          <w:sz w:val="20"/>
          <w:szCs w:val="20"/>
        </w:rPr>
        <w:t xml:space="preserve"> (donde dará el error </w:t>
      </w:r>
      <w:r w:rsidR="00BC6B87">
        <w:rPr>
          <w:rFonts w:cs="Liberation Serif"/>
          <w:color w:val="000000"/>
          <w:sz w:val="20"/>
          <w:szCs w:val="20"/>
        </w:rPr>
        <w:t>en el parámetro introducido)</w:t>
      </w:r>
    </w:p>
    <w:p w14:paraId="51C1D93D" w14:textId="3999DA3F" w:rsidR="00B5234C" w:rsidRDefault="00B5234C"/>
    <w:p w14:paraId="424989A0" w14:textId="2CD8BEFE" w:rsidR="00CC4D7F" w:rsidRDefault="00CC4D7F"/>
    <w:p w14:paraId="7B86D03F" w14:textId="77777777" w:rsidR="00CC4D7F" w:rsidRDefault="00CC4D7F"/>
    <w:p w14:paraId="77AC4C09" w14:textId="77777777" w:rsidR="00CC4D7F" w:rsidRDefault="00CC4D7F"/>
    <w:p w14:paraId="6DFD7F91" w14:textId="77777777" w:rsidR="00CC4D7F" w:rsidRDefault="00CC4D7F"/>
    <w:p w14:paraId="5D90A7F8" w14:textId="77777777" w:rsidR="00CC4D7F" w:rsidRDefault="00CC4D7F"/>
    <w:p w14:paraId="47CAC909" w14:textId="77777777" w:rsidR="00CC4D7F" w:rsidRDefault="00CC4D7F"/>
    <w:p w14:paraId="13E758B0" w14:textId="77777777" w:rsidR="00CC4D7F" w:rsidRDefault="00CC4D7F"/>
    <w:p w14:paraId="596956EE" w14:textId="77777777" w:rsidR="00CC4D7F" w:rsidRDefault="00CC4D7F"/>
    <w:p w14:paraId="201D1C34" w14:textId="77777777" w:rsidR="00CC4D7F" w:rsidRDefault="00CC4D7F"/>
    <w:p w14:paraId="1898FDDA" w14:textId="77777777" w:rsidR="00CC4D7F" w:rsidRDefault="00CC4D7F"/>
    <w:p w14:paraId="3F298461" w14:textId="77777777" w:rsidR="00CC4D7F" w:rsidRDefault="00CC4D7F"/>
    <w:p w14:paraId="33401FCB" w14:textId="77777777" w:rsidR="00CC4D7F" w:rsidRDefault="00CC4D7F"/>
    <w:p w14:paraId="521B2ECA" w14:textId="77777777" w:rsidR="00CC4D7F" w:rsidRDefault="00CC4D7F"/>
    <w:p w14:paraId="3C58C9DA" w14:textId="77777777" w:rsidR="00CC4D7F" w:rsidRDefault="00CC4D7F">
      <w:pPr>
        <w:rPr>
          <w:rFonts w:ascii="Calibri" w:eastAsia="Arial Unicode MS" w:hAnsi="Calibri" w:cs="Arial Unicode MS"/>
          <w:b/>
          <w:bCs/>
          <w:caps/>
          <w:color w:val="FFFFFF"/>
        </w:rPr>
      </w:pPr>
    </w:p>
    <w:p w14:paraId="51C1D93E" w14:textId="576209EF" w:rsidR="00B5234C" w:rsidRDefault="00E53538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[2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CONSULTA 2</w:t>
      </w:r>
    </w:p>
    <w:p w14:paraId="51C1D93F" w14:textId="77777777" w:rsidR="00B5234C" w:rsidRDefault="00B5234C">
      <w:pPr>
        <w:pStyle w:val="Textoindependiente"/>
        <w:jc w:val="both"/>
        <w:rPr>
          <w:rFonts w:ascii="Calibri" w:hAnsi="Calibri"/>
          <w:color w:val="000000"/>
          <w:shd w:val="clear" w:color="auto" w:fill="DEE6EF"/>
        </w:rPr>
      </w:pPr>
    </w:p>
    <w:p w14:paraId="51C1D940" w14:textId="7DF4D1D3" w:rsidR="00B5234C" w:rsidRPr="00AF00BA" w:rsidRDefault="00AF00BA" w:rsidP="00862EC6">
      <w:pPr>
        <w:pStyle w:val="Textoindependiente"/>
        <w:spacing w:line="240" w:lineRule="auto"/>
        <w:jc w:val="both"/>
        <w:rPr>
          <w:rFonts w:ascii="Calibri" w:hAnsi="Calibri"/>
          <w:color w:val="000000"/>
        </w:rPr>
      </w:pPr>
      <w:r w:rsidRPr="00AF00BA">
        <w:rPr>
          <w:color w:val="444444"/>
        </w:rPr>
        <w:t xml:space="preserve">Crea una función que reciba una id(digital) y un </w:t>
      </w:r>
      <w:proofErr w:type="spellStart"/>
      <w:r w:rsidRPr="00AF00BA">
        <w:rPr>
          <w:color w:val="444444"/>
        </w:rPr>
        <w:t>dni</w:t>
      </w:r>
      <w:proofErr w:type="spellEnd"/>
      <w:r w:rsidRPr="00AF00BA">
        <w:rPr>
          <w:color w:val="444444"/>
        </w:rPr>
        <w:t xml:space="preserve"> y devuelva 1 si la</w:t>
      </w:r>
      <w:r>
        <w:rPr>
          <w:color w:val="444444"/>
        </w:rPr>
        <w:t xml:space="preserve"> </w:t>
      </w:r>
      <w:r w:rsidRPr="00AF00BA">
        <w:rPr>
          <w:color w:val="444444"/>
        </w:rPr>
        <w:t xml:space="preserve">circunscripción de la id es la misma que la </w:t>
      </w:r>
      <w:proofErr w:type="spellStart"/>
      <w:r w:rsidRPr="00AF00BA">
        <w:rPr>
          <w:color w:val="444444"/>
        </w:rPr>
        <w:t>circ_presenta</w:t>
      </w:r>
      <w:proofErr w:type="spellEnd"/>
      <w:r w:rsidRPr="00AF00BA">
        <w:rPr>
          <w:color w:val="444444"/>
        </w:rPr>
        <w:t xml:space="preserve"> del segundo, que por</w:t>
      </w:r>
      <w:r>
        <w:rPr>
          <w:color w:val="444444"/>
        </w:rPr>
        <w:t xml:space="preserve"> </w:t>
      </w:r>
      <w:r w:rsidRPr="00AF00BA">
        <w:rPr>
          <w:color w:val="444444"/>
        </w:rPr>
        <w:t>obligación debe ser un senador o la función falla. Si las circunscripciones son</w:t>
      </w:r>
      <w:r>
        <w:rPr>
          <w:color w:val="444444"/>
        </w:rPr>
        <w:t xml:space="preserve"> </w:t>
      </w:r>
      <w:r w:rsidRPr="00AF00BA">
        <w:rPr>
          <w:color w:val="444444"/>
        </w:rPr>
        <w:t>diferentes, devuelve 0.</w:t>
      </w:r>
    </w:p>
    <w:p w14:paraId="4DDFD33A" w14:textId="77777777" w:rsidR="00AF00BA" w:rsidRDefault="00AF00BA">
      <w:pPr>
        <w:pStyle w:val="Textoindependiente"/>
        <w:jc w:val="both"/>
        <w:rPr>
          <w:rFonts w:ascii="Calibri" w:hAnsi="Calibri"/>
          <w:color w:val="000000"/>
        </w:rPr>
      </w:pPr>
    </w:p>
    <w:p w14:paraId="03F41273" w14:textId="3627016C" w:rsidR="00D765AE" w:rsidRPr="001D6213" w:rsidRDefault="00C83362" w:rsidP="001D6213">
      <w:pPr>
        <w:pStyle w:val="Textoindependiente"/>
        <w:spacing w:after="0" w:line="240" w:lineRule="auto"/>
        <w:jc w:val="both"/>
        <w:rPr>
          <w:rFonts w:cs="Liberation Serif"/>
          <w:color w:val="000000"/>
          <w:sz w:val="20"/>
          <w:szCs w:val="20"/>
        </w:rPr>
      </w:pPr>
      <w:r w:rsidRPr="001D6213">
        <w:rPr>
          <w:rFonts w:cs="Liberation Serif"/>
          <w:color w:val="000000"/>
          <w:sz w:val="20"/>
          <w:szCs w:val="20"/>
        </w:rPr>
        <w:t xml:space="preserve">En esta función </w:t>
      </w:r>
      <w:r w:rsidR="007C6891" w:rsidRPr="001D6213">
        <w:rPr>
          <w:rFonts w:cs="Liberation Serif"/>
          <w:color w:val="000000"/>
          <w:sz w:val="20"/>
          <w:szCs w:val="20"/>
        </w:rPr>
        <w:t>creada se han introducido los parámetros exigidos</w:t>
      </w:r>
      <w:r w:rsidR="00D765AE" w:rsidRPr="001D6213">
        <w:rPr>
          <w:rFonts w:cs="Liberation Serif"/>
          <w:color w:val="000000"/>
          <w:sz w:val="20"/>
          <w:szCs w:val="20"/>
        </w:rPr>
        <w:t xml:space="preserve">, declarando las variables para poder almacenar la </w:t>
      </w:r>
      <w:r w:rsidR="003905C1" w:rsidRPr="001D6213">
        <w:rPr>
          <w:rFonts w:cs="Liberation Serif"/>
          <w:color w:val="000000"/>
          <w:sz w:val="20"/>
          <w:szCs w:val="20"/>
        </w:rPr>
        <w:t xml:space="preserve">circunscripción de la tabla </w:t>
      </w:r>
      <w:proofErr w:type="spellStart"/>
      <w:r w:rsidR="003905C1" w:rsidRPr="001D6213">
        <w:rPr>
          <w:rFonts w:cs="Liberation Serif"/>
          <w:color w:val="000000"/>
          <w:sz w:val="20"/>
          <w:szCs w:val="20"/>
        </w:rPr>
        <w:t>id_digital</w:t>
      </w:r>
      <w:proofErr w:type="spellEnd"/>
      <w:r w:rsidR="003905C1" w:rsidRPr="001D6213">
        <w:rPr>
          <w:rFonts w:cs="Liberation Serif"/>
          <w:color w:val="000000"/>
          <w:sz w:val="20"/>
          <w:szCs w:val="20"/>
        </w:rPr>
        <w:t xml:space="preserve">, </w:t>
      </w:r>
      <w:r w:rsidR="0076759C" w:rsidRPr="001D6213">
        <w:rPr>
          <w:rFonts w:cs="Liberation Serif"/>
          <w:color w:val="000000"/>
          <w:sz w:val="20"/>
          <w:szCs w:val="20"/>
        </w:rPr>
        <w:t>circunscripción y partido de la tabla senador y una variable para almacenar el numero de coinci</w:t>
      </w:r>
      <w:r w:rsidR="00A67263" w:rsidRPr="001D6213">
        <w:rPr>
          <w:rFonts w:cs="Liberation Serif"/>
          <w:color w:val="000000"/>
          <w:sz w:val="20"/>
          <w:szCs w:val="20"/>
        </w:rPr>
        <w:t xml:space="preserve">dencias, mediante COUNT, contando las filas que cumplen el criterio </w:t>
      </w:r>
      <w:r w:rsidR="0034418D" w:rsidRPr="001D6213">
        <w:rPr>
          <w:rFonts w:cs="Liberation Serif"/>
          <w:color w:val="000000"/>
          <w:sz w:val="20"/>
          <w:szCs w:val="20"/>
        </w:rPr>
        <w:t xml:space="preserve">del </w:t>
      </w:r>
      <w:proofErr w:type="spellStart"/>
      <w:r w:rsidR="0034418D" w:rsidRPr="001D6213">
        <w:rPr>
          <w:rFonts w:cs="Liberation Serif"/>
          <w:color w:val="000000"/>
          <w:sz w:val="20"/>
          <w:szCs w:val="20"/>
        </w:rPr>
        <w:t>id_digital</w:t>
      </w:r>
      <w:proofErr w:type="spellEnd"/>
      <w:r w:rsidR="0034418D" w:rsidRPr="001D6213">
        <w:rPr>
          <w:rFonts w:cs="Liberation Serif"/>
          <w:color w:val="000000"/>
          <w:sz w:val="20"/>
          <w:szCs w:val="20"/>
        </w:rPr>
        <w:t xml:space="preserve"> con el id proporcionado</w:t>
      </w:r>
      <w:r w:rsidR="008029B7">
        <w:rPr>
          <w:rFonts w:cs="Liberation Serif"/>
          <w:color w:val="000000"/>
          <w:sz w:val="20"/>
          <w:szCs w:val="20"/>
        </w:rPr>
        <w:t xml:space="preserve">, cuando las coincidencias sean igual a 0 mostrará el error por los parámetros introducidos y </w:t>
      </w:r>
      <w:r w:rsidR="00CA7230">
        <w:rPr>
          <w:rFonts w:cs="Liberation Serif"/>
          <w:color w:val="000000"/>
          <w:sz w:val="20"/>
          <w:szCs w:val="20"/>
        </w:rPr>
        <w:t xml:space="preserve">mediante un IF creamos las condiciones </w:t>
      </w:r>
      <w:r w:rsidR="0045412F">
        <w:rPr>
          <w:rFonts w:cs="Liberation Serif"/>
          <w:color w:val="000000"/>
          <w:sz w:val="20"/>
          <w:szCs w:val="20"/>
        </w:rPr>
        <w:t xml:space="preserve">que cumplan los criterios </w:t>
      </w:r>
      <w:r w:rsidR="00073F2C">
        <w:rPr>
          <w:rFonts w:cs="Liberation Serif"/>
          <w:color w:val="000000"/>
          <w:sz w:val="20"/>
          <w:szCs w:val="20"/>
        </w:rPr>
        <w:t xml:space="preserve">de coincidencia que la </w:t>
      </w:r>
      <w:proofErr w:type="spellStart"/>
      <w:r w:rsidR="00073F2C">
        <w:rPr>
          <w:rFonts w:cs="Liberation Serif"/>
          <w:color w:val="000000"/>
          <w:sz w:val="20"/>
          <w:szCs w:val="20"/>
        </w:rPr>
        <w:t>circ_presenta</w:t>
      </w:r>
      <w:proofErr w:type="spellEnd"/>
      <w:r w:rsidR="00073F2C">
        <w:rPr>
          <w:rFonts w:cs="Liberation Serif"/>
          <w:color w:val="000000"/>
          <w:sz w:val="20"/>
          <w:szCs w:val="20"/>
        </w:rPr>
        <w:t xml:space="preserve"> debe ser un senador.</w:t>
      </w:r>
    </w:p>
    <w:p w14:paraId="226A8C9F" w14:textId="77777777" w:rsidR="00D765AE" w:rsidRDefault="00D765AE" w:rsidP="00D765AE">
      <w:pPr>
        <w:pStyle w:val="Textoindependiente"/>
        <w:jc w:val="both"/>
        <w:rPr>
          <w:rFonts w:ascii="Calibri" w:hAnsi="Calibri"/>
          <w:color w:val="000000"/>
        </w:rPr>
      </w:pPr>
    </w:p>
    <w:p w14:paraId="05B75A9B" w14:textId="0F2F3EF5" w:rsidR="008443C1" w:rsidRPr="00457E13" w:rsidRDefault="00B7237F" w:rsidP="00D765AE">
      <w:pPr>
        <w:pStyle w:val="Textoindependiente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457E13">
        <w:rPr>
          <w:rFonts w:cs="Liberation Serif"/>
          <w:kern w:val="0"/>
          <w:sz w:val="20"/>
          <w:szCs w:val="20"/>
          <w:lang w:bidi="ar-SA"/>
        </w:rPr>
        <w:t xml:space="preserve">DROP </w:t>
      </w:r>
      <w:r w:rsidR="00170194">
        <w:rPr>
          <w:rFonts w:cs="Liberation Serif"/>
          <w:kern w:val="0"/>
          <w:sz w:val="20"/>
          <w:szCs w:val="20"/>
          <w:lang w:bidi="ar-SA"/>
        </w:rPr>
        <w:t>FUNCTION</w:t>
      </w:r>
      <w:r w:rsidRPr="00457E13">
        <w:rPr>
          <w:rFonts w:cs="Liberation Serif"/>
          <w:kern w:val="0"/>
          <w:sz w:val="20"/>
          <w:szCs w:val="20"/>
          <w:lang w:bidi="ar-SA"/>
        </w:rPr>
        <w:t xml:space="preserve"> IF EXISTS </w:t>
      </w:r>
      <w:proofErr w:type="spellStart"/>
      <w:r w:rsidR="00677D42">
        <w:rPr>
          <w:rFonts w:cs="Liberation Serif"/>
          <w:kern w:val="0"/>
          <w:sz w:val="20"/>
          <w:szCs w:val="20"/>
          <w:lang w:bidi="ar-SA"/>
        </w:rPr>
        <w:t>fn_</w:t>
      </w:r>
      <w:r w:rsidR="0029028F"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circunscripcion</w:t>
      </w:r>
      <w:r w:rsidR="008443C1"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</w:t>
      </w:r>
      <w:proofErr w:type="spellEnd"/>
      <w:r w:rsidR="008443C1"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;</w:t>
      </w:r>
      <w:r w:rsidR="006C62B0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// Eliminamos función por si existe previamente</w:t>
      </w:r>
    </w:p>
    <w:p w14:paraId="703233DB" w14:textId="3D3F45AF" w:rsidR="008443C1" w:rsidRDefault="008443C1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</w:t>
      </w:r>
      <w:r w:rsidR="001E513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ELIMITER </w:t>
      </w:r>
      <w:r w:rsidR="001077AF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$$</w:t>
      </w:r>
      <w:r w:rsidR="006C62B0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</w:t>
      </w:r>
    </w:p>
    <w:p w14:paraId="3F464AFB" w14:textId="77777777" w:rsidR="00F57E46" w:rsidRDefault="001E513A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CREATE </w:t>
      </w:r>
      <w:r w:rsidR="00603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FUNCTION</w:t>
      </w: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="00677D42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fn_</w:t>
      </w:r>
      <w:proofErr w:type="gram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circunscripcionId</w:t>
      </w:r>
      <w:proofErr w:type="spellEnd"/>
      <w:r w:rsidR="00603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(</w:t>
      </w:r>
      <w:proofErr w:type="gramEnd"/>
    </w:p>
    <w:p w14:paraId="2C6DC15E" w14:textId="0B0E3502" w:rsidR="001E513A" w:rsidRDefault="00F57E46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    </w:t>
      </w:r>
      <w:proofErr w:type="spellStart"/>
      <w:r w:rsidR="00692EB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id_digitalParam</w:t>
      </w:r>
      <w:proofErr w:type="spellEnd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VARCHAR(</w:t>
      </w:r>
      <w:proofErr w:type="gramEnd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10), </w:t>
      </w:r>
      <w:proofErr w:type="spell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dniParam</w:t>
      </w:r>
      <w:proofErr w:type="spellEnd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VARCHAR(10)</w:t>
      </w:r>
      <w:r w:rsidR="009D5AC0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)</w:t>
      </w:r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// Parámetros de entrada </w:t>
      </w:r>
      <w:proofErr w:type="spellStart"/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</w:t>
      </w:r>
      <w:proofErr w:type="spellEnd"/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y </w:t>
      </w:r>
      <w:proofErr w:type="spellStart"/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dni</w:t>
      </w:r>
      <w:proofErr w:type="spellEnd"/>
    </w:p>
    <w:p w14:paraId="4D90DB9F" w14:textId="0D9FFA29" w:rsidR="009D5AC0" w:rsidRDefault="009D5AC0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RETURNS INT</w:t>
      </w:r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// Devuelve un valor entero, en este caso 0 </w:t>
      </w:r>
      <w:proofErr w:type="spellStart"/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ó</w:t>
      </w:r>
      <w:proofErr w:type="spellEnd"/>
      <w:r w:rsidR="0037495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1</w:t>
      </w:r>
    </w:p>
    <w:p w14:paraId="5B09F23D" w14:textId="7EA8DA04" w:rsidR="009D5AC0" w:rsidRDefault="009D5AC0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READ SQL DATA</w:t>
      </w:r>
      <w:r w:rsidR="0022150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// </w:t>
      </w:r>
      <w:r w:rsidR="00A80FD2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Fu</w:t>
      </w:r>
      <w:r w:rsidR="0022150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nción que realiza consultas</w:t>
      </w:r>
      <w:r w:rsidR="00A80FD2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, en este caso leer consulta</w:t>
      </w:r>
    </w:p>
    <w:p w14:paraId="5CFE4443" w14:textId="33DBB428" w:rsidR="0083717F" w:rsidRDefault="0012792C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DETERMINISTIC</w:t>
      </w:r>
    </w:p>
    <w:p w14:paraId="22E42E47" w14:textId="70C760FD" w:rsidR="009D5AC0" w:rsidRDefault="009D5AC0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BEGIN </w:t>
      </w:r>
    </w:p>
    <w:p w14:paraId="4A964A44" w14:textId="6A0EF654" w:rsidR="009677F7" w:rsidRPr="009677F7" w:rsidRDefault="009D5AC0" w:rsidP="009677F7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</w:t>
      </w:r>
      <w:r w:rsidR="00A2416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r w:rsidR="009677F7"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DECLARE </w:t>
      </w:r>
      <w:proofErr w:type="spellStart"/>
      <w:r w:rsidR="009677F7"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circ_id_digital</w:t>
      </w:r>
      <w:proofErr w:type="spellEnd"/>
      <w:r w:rsidR="009677F7"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="009677F7"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VARCHAR(</w:t>
      </w:r>
      <w:proofErr w:type="gramEnd"/>
      <w:r w:rsidR="0071732F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1</w:t>
      </w:r>
      <w:r w:rsidR="009677F7"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0);</w:t>
      </w:r>
    </w:p>
    <w:p w14:paraId="02ABFE74" w14:textId="746F655B" w:rsidR="009677F7" w:rsidRPr="009677F7" w:rsidRDefault="009677F7" w:rsidP="009677F7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DECLARE </w:t>
      </w:r>
      <w:proofErr w:type="spellStart"/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circ_senador</w:t>
      </w:r>
      <w:proofErr w:type="spellEnd"/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VARCHAR(</w:t>
      </w:r>
      <w:proofErr w:type="gramEnd"/>
      <w:r w:rsidR="0071732F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1</w:t>
      </w:r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0);</w:t>
      </w:r>
    </w:p>
    <w:p w14:paraId="65751D38" w14:textId="6AC0BEF5" w:rsidR="009D5AC0" w:rsidRDefault="009677F7" w:rsidP="005F0AC9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DECLARE </w:t>
      </w:r>
      <w:proofErr w:type="spellStart"/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partido_senador</w:t>
      </w:r>
      <w:proofErr w:type="spellEnd"/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VARCHAR(</w:t>
      </w:r>
      <w:proofErr w:type="gramEnd"/>
      <w:r w:rsidR="0071732F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1</w:t>
      </w:r>
      <w:r w:rsidRPr="009677F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0);</w:t>
      </w:r>
    </w:p>
    <w:p w14:paraId="43522D72" w14:textId="487F21D0" w:rsidR="00D515BA" w:rsidRPr="00D515BA" w:rsidRDefault="005F0AC9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</w:t>
      </w:r>
      <w:r w:rsidR="00D515BA"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DECLARE </w:t>
      </w:r>
      <w:proofErr w:type="spellStart"/>
      <w:r w:rsidR="00D515BA"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circ_count</w:t>
      </w:r>
      <w:proofErr w:type="spellEnd"/>
      <w:r w:rsidR="00D515BA"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INT DEFAULT 0;</w:t>
      </w:r>
    </w:p>
    <w:p w14:paraId="00C43090" w14:textId="0631E7C0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SELECT </w:t>
      </w:r>
      <w:proofErr w:type="gram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*) INTO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circ_count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FROM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WHERE id =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id_digitalParam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;    </w:t>
      </w:r>
    </w:p>
    <w:p w14:paraId="0187C73A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IF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circ_count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0 THEN</w:t>
      </w:r>
    </w:p>
    <w:p w14:paraId="50F2B76A" w14:textId="3BF7ACFD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SIGNAL SQLSTATE '45000' SET MESSAGE_TEXT = 'Parámetros inesperados\n*****\n====&gt; Mensaje de </w:t>
      </w:r>
      <w:r w:rsidR="00F71EC4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</w:t>
      </w: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error.\n*****\n';</w:t>
      </w:r>
    </w:p>
    <w:p w14:paraId="0A733D74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ELSE</w:t>
      </w:r>
    </w:p>
    <w:p w14:paraId="02095181" w14:textId="095762F9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SELECT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circunscripcion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INTO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circ_id_digital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FROM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WHERE id =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id_digitalParam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;</w:t>
      </w:r>
    </w:p>
    <w:p w14:paraId="1D839961" w14:textId="321A3AE0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SELECT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circ_presenta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, partido INTO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circ_senador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partido_senador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FROM senador WHERE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dni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dniParam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;        </w:t>
      </w:r>
    </w:p>
    <w:p w14:paraId="5C9FEEC9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IF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circ_id_digital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circ_senador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THEN</w:t>
      </w:r>
    </w:p>
    <w:p w14:paraId="7E9878F8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SET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circ_count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1;</w:t>
      </w:r>
    </w:p>
    <w:p w14:paraId="3A65CE23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ELSE</w:t>
      </w:r>
    </w:p>
    <w:p w14:paraId="6EA1DAEC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SET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circ_count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0;</w:t>
      </w:r>
    </w:p>
    <w:p w14:paraId="52587124" w14:textId="7777777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END IF;</w:t>
      </w:r>
    </w:p>
    <w:p w14:paraId="68A5BF3F" w14:textId="6691EC87" w:rsidR="00D515BA" w:rsidRPr="00D515BA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END IF;</w:t>
      </w:r>
    </w:p>
    <w:p w14:paraId="3990D277" w14:textId="39A6C7F4" w:rsidR="005F0AC9" w:rsidRDefault="00D515BA" w:rsidP="00D515BA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RETURN </w:t>
      </w:r>
      <w:proofErr w:type="spellStart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circ_count</w:t>
      </w:r>
      <w:proofErr w:type="spellEnd"/>
      <w:r w:rsidRPr="00D515BA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;</w:t>
      </w:r>
    </w:p>
    <w:p w14:paraId="083AE511" w14:textId="061AF6A9" w:rsidR="007F45D2" w:rsidRDefault="007F45D2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END $$</w:t>
      </w:r>
    </w:p>
    <w:p w14:paraId="5B4C5DEE" w14:textId="77777777" w:rsidR="007F45D2" w:rsidRDefault="007F45D2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</w:p>
    <w:p w14:paraId="244CD95C" w14:textId="7D5D922F" w:rsidR="007F45D2" w:rsidRDefault="007F45D2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proofErr w:type="gram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DELIMITER ;</w:t>
      </w:r>
      <w:proofErr w:type="gramEnd"/>
    </w:p>
    <w:p w14:paraId="342A45AA" w14:textId="77777777" w:rsidR="00E15A87" w:rsidRDefault="00E15A87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</w:p>
    <w:p w14:paraId="4BEDC57D" w14:textId="41A2FFED" w:rsidR="00E15A87" w:rsidRDefault="00054527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proofErr w:type="spell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Comprobacion</w:t>
      </w:r>
      <w:proofErr w:type="spellEnd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:</w:t>
      </w:r>
    </w:p>
    <w:p w14:paraId="47442616" w14:textId="6DC8813D" w:rsidR="00054527" w:rsidRDefault="00054527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  <w:r w:rsidRPr="0005452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SELECT </w:t>
      </w:r>
      <w:proofErr w:type="spellStart"/>
      <w:r w:rsidRPr="0005452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fn_</w:t>
      </w:r>
      <w:proofErr w:type="gramStart"/>
      <w:r w:rsidRPr="0005452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comprobarCircunscripcion</w:t>
      </w:r>
      <w:proofErr w:type="spellEnd"/>
      <w:r w:rsidRPr="0005452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(</w:t>
      </w:r>
      <w:proofErr w:type="gramEnd"/>
      <w:r w:rsidRPr="0005452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'3A7F9B4C5D', '89012345H') AS COMPROBACION;</w:t>
      </w:r>
    </w:p>
    <w:p w14:paraId="6E2EE109" w14:textId="273C2292" w:rsidR="001B5D6E" w:rsidRDefault="001B5D6E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Da como resultado 1</w:t>
      </w:r>
    </w:p>
    <w:p w14:paraId="2FB8D8EA" w14:textId="407338A1" w:rsidR="001B5D6E" w:rsidRDefault="00FB7F1D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B7F1D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SELECT </w:t>
      </w:r>
      <w:proofErr w:type="spellStart"/>
      <w:r w:rsidRPr="00FB7F1D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fn_</w:t>
      </w:r>
      <w:proofErr w:type="gramStart"/>
      <w:r w:rsidRPr="00FB7F1D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comprobarCircunscripcion</w:t>
      </w:r>
      <w:proofErr w:type="spellEnd"/>
      <w:r w:rsidRPr="00FB7F1D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(</w:t>
      </w:r>
      <w:proofErr w:type="gramEnd"/>
      <w:r w:rsidRPr="00FB7F1D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'3A7F9B4C5D', '23456789B') AS COMPROBACION;</w:t>
      </w:r>
    </w:p>
    <w:p w14:paraId="691C9F0C" w14:textId="14858E1C" w:rsidR="00FB7F1D" w:rsidRDefault="00FB7F1D" w:rsidP="009677F7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Da como resultado 0</w:t>
      </w:r>
      <w:r w:rsidR="003A2FF2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, circunscripciones diferentes.</w:t>
      </w:r>
    </w:p>
    <w:p w14:paraId="101A688E" w14:textId="63C1B841" w:rsidR="00F30E27" w:rsidRDefault="00F30E27" w:rsidP="00467E88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</w:t>
      </w:r>
    </w:p>
    <w:p w14:paraId="51C1D946" w14:textId="7BB25CEA" w:rsidR="00B5234C" w:rsidRDefault="00862EC6" w:rsidP="00862EC6">
      <w:pPr>
        <w:pStyle w:val="Textoindependiente"/>
        <w:spacing w:line="240" w:lineRule="auto"/>
        <w:jc w:val="both"/>
        <w:rPr>
          <w:color w:val="444444"/>
        </w:rPr>
      </w:pPr>
      <w:r w:rsidRPr="00862EC6">
        <w:rPr>
          <w:color w:val="444444"/>
        </w:rPr>
        <w:lastRenderedPageBreak/>
        <w:t xml:space="preserve">Crea otra función que, usando la función anterior, devuelva el número de votos en </w:t>
      </w:r>
      <w:proofErr w:type="spellStart"/>
      <w:r w:rsidRPr="00862EC6">
        <w:rPr>
          <w:color w:val="444444"/>
        </w:rPr>
        <w:t>vota_sen</w:t>
      </w:r>
      <w:proofErr w:type="spellEnd"/>
      <w:r w:rsidRPr="00862EC6">
        <w:rPr>
          <w:color w:val="444444"/>
        </w:rPr>
        <w:t xml:space="preserve"> que no cumplen la restricción de que las circunscripciones sean iguales</w:t>
      </w:r>
    </w:p>
    <w:p w14:paraId="3376E24A" w14:textId="77777777" w:rsidR="004B74E0" w:rsidRDefault="004B74E0" w:rsidP="00862EC6">
      <w:pPr>
        <w:pStyle w:val="Textoindependiente"/>
        <w:spacing w:line="240" w:lineRule="auto"/>
        <w:jc w:val="both"/>
        <w:rPr>
          <w:color w:val="444444"/>
        </w:rPr>
      </w:pPr>
    </w:p>
    <w:p w14:paraId="47D7F8FB" w14:textId="77777777" w:rsidR="004B74E0" w:rsidRPr="00862EC6" w:rsidRDefault="004B74E0" w:rsidP="00862EC6">
      <w:pPr>
        <w:pStyle w:val="Textoindependiente"/>
        <w:spacing w:line="240" w:lineRule="auto"/>
        <w:jc w:val="both"/>
        <w:rPr>
          <w:rFonts w:ascii="Calibri" w:hAnsi="Calibri"/>
          <w:color w:val="000000"/>
        </w:rPr>
      </w:pPr>
    </w:p>
    <w:p w14:paraId="054CEFC4" w14:textId="77777777" w:rsidR="004B74E0" w:rsidRPr="00457E13" w:rsidRDefault="004B74E0" w:rsidP="004B74E0">
      <w:pPr>
        <w:pStyle w:val="Textoindependiente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457E13">
        <w:rPr>
          <w:rFonts w:cs="Liberation Serif"/>
          <w:kern w:val="0"/>
          <w:sz w:val="20"/>
          <w:szCs w:val="20"/>
          <w:lang w:bidi="ar-SA"/>
        </w:rPr>
        <w:t xml:space="preserve">DROP </w:t>
      </w:r>
      <w:r>
        <w:rPr>
          <w:rFonts w:cs="Liberation Serif"/>
          <w:kern w:val="0"/>
          <w:sz w:val="20"/>
          <w:szCs w:val="20"/>
          <w:lang w:bidi="ar-SA"/>
        </w:rPr>
        <w:t>FUNCTION</w:t>
      </w:r>
      <w:r w:rsidRPr="00457E13">
        <w:rPr>
          <w:rFonts w:cs="Liberation Serif"/>
          <w:kern w:val="0"/>
          <w:sz w:val="20"/>
          <w:szCs w:val="20"/>
          <w:lang w:bidi="ar-SA"/>
        </w:rPr>
        <w:t xml:space="preserve"> IF EXISTS </w:t>
      </w:r>
      <w:proofErr w:type="spellStart"/>
      <w:r>
        <w:rPr>
          <w:rFonts w:cs="Liberation Serif"/>
          <w:kern w:val="0"/>
          <w:sz w:val="20"/>
          <w:szCs w:val="20"/>
          <w:lang w:bidi="ar-SA"/>
        </w:rPr>
        <w:t>fn_</w:t>
      </w:r>
      <w:r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circunscripcionId</w:t>
      </w:r>
      <w:proofErr w:type="spellEnd"/>
      <w:r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;</w:t>
      </w: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// Eliminamos función por si existe previamente</w:t>
      </w:r>
    </w:p>
    <w:p w14:paraId="7396E42D" w14:textId="58BA229C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457E13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</w:t>
      </w: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ELIMITER $$ </w:t>
      </w:r>
    </w:p>
    <w:p w14:paraId="243212D4" w14:textId="5E9D3F57" w:rsidR="004B74E0" w:rsidRDefault="004B74E0" w:rsidP="00D81B05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CREATE FUNCTION </w:t>
      </w:r>
      <w:proofErr w:type="spellStart"/>
      <w:r w:rsidR="00D81B05" w:rsidRPr="00D81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fn_</w:t>
      </w:r>
      <w:proofErr w:type="gramStart"/>
      <w:r w:rsidR="00D81B05" w:rsidRPr="00D81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numeroVotosCircunscripcion</w:t>
      </w:r>
      <w:proofErr w:type="spellEnd"/>
      <w:r w:rsidR="00D81B05" w:rsidRPr="00D81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(</w:t>
      </w:r>
      <w:proofErr w:type="gramEnd"/>
      <w:r w:rsidR="00D81B05" w:rsidRPr="00D81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)</w:t>
      </w:r>
      <w:r w:rsidR="00215BD2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;</w:t>
      </w:r>
      <w:r w:rsidR="00D81B05" w:rsidRPr="00D81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</w:t>
      </w:r>
    </w:p>
    <w:p w14:paraId="300923C3" w14:textId="525059FA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RETURNS INT</w:t>
      </w:r>
      <w:r w:rsidR="00D81B05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EGER</w:t>
      </w: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// Devuelve un valor entero, en este caso 0 </w:t>
      </w:r>
      <w:proofErr w:type="spell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ó</w:t>
      </w:r>
      <w:proofErr w:type="spellEnd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1</w:t>
      </w:r>
    </w:p>
    <w:p w14:paraId="69ADB406" w14:textId="77777777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READ SQL DATA // Función que realiza consultas, en este caso leer consulta</w:t>
      </w:r>
    </w:p>
    <w:p w14:paraId="47E02F42" w14:textId="77777777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DETERMINISTIC</w:t>
      </w:r>
    </w:p>
    <w:p w14:paraId="7E81D216" w14:textId="77777777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BEGIN </w:t>
      </w:r>
    </w:p>
    <w:p w14:paraId="50F5F1B1" w14:textId="77777777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DECLARE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total_votos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INT;</w:t>
      </w:r>
    </w:p>
    <w:p w14:paraId="47590534" w14:textId="6CAFB29B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DECLARE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votos_incorrectos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INT;</w:t>
      </w:r>
    </w:p>
    <w:p w14:paraId="788E1003" w14:textId="3D346498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SET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total_votos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(SELECT </w:t>
      </w:r>
      <w:proofErr w:type="gram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*) FROM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vota_sen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);    </w:t>
      </w:r>
    </w:p>
    <w:p w14:paraId="2AB363A7" w14:textId="1689B34C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SET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votos_incorrectos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(SELECT </w:t>
      </w:r>
      <w:proofErr w:type="gram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*) FROM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vota_sen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vs</w:t>
      </w:r>
    </w:p>
    <w:p w14:paraId="3F02D8EE" w14:textId="3457AA9B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</w:t>
      </w:r>
      <w:r w:rsidR="00120E5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                              </w:t>
      </w: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LEFT JOIN senador s ON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vs.dni_senador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s.dni</w:t>
      </w:r>
    </w:p>
    <w:p w14:paraId="6B490570" w14:textId="3062BAF7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</w:t>
      </w:r>
      <w:r w:rsidR="00120E5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                              </w:t>
      </w: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LEFT JOIN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id_digital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id ON </w:t>
      </w:r>
      <w:proofErr w:type="spellStart"/>
      <w:proofErr w:type="gram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s.circ</w:t>
      </w:r>
      <w:proofErr w:type="gram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_presenta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id.circunscripcion</w:t>
      </w:r>
      <w:proofErr w:type="spellEnd"/>
    </w:p>
    <w:p w14:paraId="6B6297DD" w14:textId="4CD08701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</w:t>
      </w:r>
      <w:r w:rsidR="00120E5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                              </w:t>
      </w: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WHERE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vs.dni_senador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IS NOT NULL AND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id.id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IS NOT NULL</w:t>
      </w:r>
    </w:p>
    <w:p w14:paraId="158B89EB" w14:textId="2EF0534D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</w:t>
      </w:r>
      <w:r w:rsidR="00120E5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                                         </w:t>
      </w: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AND NOT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fn_</w:t>
      </w:r>
      <w:proofErr w:type="gram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comprobarCircunscripcion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(</w:t>
      </w:r>
      <w:proofErr w:type="gram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id,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dni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 )</w:t>
      </w:r>
      <w:r w:rsidR="00215BD2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);</w:t>
      </w:r>
    </w:p>
    <w:p w14:paraId="2536C774" w14:textId="77777777" w:rsidR="00FD4B11" w:rsidRPr="00FD4B11" w:rsidRDefault="00FD4B11" w:rsidP="00FD4B11">
      <w:pPr>
        <w:pStyle w:val="Textoindependiente"/>
        <w:spacing w:after="0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RETURN </w:t>
      </w:r>
      <w:proofErr w:type="spellStart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votos_incorrectos</w:t>
      </w:r>
      <w:proofErr w:type="spellEnd"/>
      <w:r w:rsidRPr="00FD4B11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;</w:t>
      </w:r>
    </w:p>
    <w:p w14:paraId="3FC8FC43" w14:textId="7164AD3E" w:rsidR="004B74E0" w:rsidRDefault="004B74E0" w:rsidP="00FD4B11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END $$</w:t>
      </w:r>
    </w:p>
    <w:p w14:paraId="1C825A61" w14:textId="77777777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</w:p>
    <w:p w14:paraId="4FD1EC04" w14:textId="77777777" w:rsidR="004B74E0" w:rsidRDefault="004B74E0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proofErr w:type="gramStart"/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DELIMITER ;</w:t>
      </w:r>
      <w:proofErr w:type="gramEnd"/>
    </w:p>
    <w:p w14:paraId="023688E5" w14:textId="77777777" w:rsidR="0058750B" w:rsidRDefault="0058750B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</w:p>
    <w:p w14:paraId="6D64C9C9" w14:textId="32614754" w:rsidR="0058750B" w:rsidRDefault="0058750B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>Llamada a la función.</w:t>
      </w:r>
    </w:p>
    <w:p w14:paraId="13595D02" w14:textId="77777777" w:rsidR="0058750B" w:rsidRDefault="0058750B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</w:p>
    <w:p w14:paraId="6CF0C6EB" w14:textId="06FDAC1D" w:rsidR="0058750B" w:rsidRDefault="0058750B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 w:rsidRPr="0058750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SELECT </w:t>
      </w:r>
      <w:proofErr w:type="spellStart"/>
      <w:r w:rsidRPr="0058750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fn_</w:t>
      </w:r>
      <w:proofErr w:type="gramStart"/>
      <w:r w:rsidRPr="0058750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numeroVotosCircunscripcion</w:t>
      </w:r>
      <w:proofErr w:type="spellEnd"/>
      <w:r w:rsidRPr="0058750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(</w:t>
      </w:r>
      <w:proofErr w:type="gramEnd"/>
      <w:r w:rsidRPr="0058750B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);</w:t>
      </w:r>
    </w:p>
    <w:p w14:paraId="5E3515A1" w14:textId="30F33FCF" w:rsidR="00E02511" w:rsidRDefault="00E02511" w:rsidP="004B74E0">
      <w:pPr>
        <w:pStyle w:val="Textoindependiente"/>
        <w:spacing w:after="0" w:line="240" w:lineRule="auto"/>
        <w:jc w:val="both"/>
        <w:rPr>
          <w:rFonts w:eastAsia="CIDFont+F1" w:cs="Liberation Serif"/>
          <w:color w:val="000000"/>
          <w:kern w:val="0"/>
          <w:sz w:val="20"/>
          <w:szCs w:val="20"/>
          <w:lang w:bidi="ar-SA"/>
        </w:rPr>
      </w:pPr>
      <w:r>
        <w:rPr>
          <w:rFonts w:eastAsia="CIDFont+F1" w:cs="Liberation Serif"/>
          <w:color w:val="000000"/>
          <w:kern w:val="0"/>
          <w:sz w:val="20"/>
          <w:szCs w:val="20"/>
          <w:lang w:bidi="ar-SA"/>
        </w:rPr>
        <w:t xml:space="preserve">Sale 0 </w:t>
      </w:r>
      <w:r w:rsidR="000210E7">
        <w:rPr>
          <w:rFonts w:eastAsia="CIDFont+F1" w:cs="Liberation Serif"/>
          <w:color w:val="000000"/>
          <w:kern w:val="0"/>
          <w:sz w:val="20"/>
          <w:szCs w:val="20"/>
          <w:lang w:bidi="ar-SA"/>
        </w:rPr>
        <w:t>en la función.</w:t>
      </w:r>
    </w:p>
    <w:p w14:paraId="51C1D947" w14:textId="12EF8FB5" w:rsidR="00B5234C" w:rsidRDefault="00B5234C">
      <w:pPr>
        <w:pStyle w:val="Textoindependiente"/>
        <w:jc w:val="both"/>
        <w:rPr>
          <w:rFonts w:ascii="Calibri" w:hAnsi="Calibri"/>
          <w:color w:val="000000"/>
        </w:rPr>
      </w:pPr>
    </w:p>
    <w:p w14:paraId="51C1D948" w14:textId="77777777" w:rsidR="00B5234C" w:rsidRDefault="00B5234C">
      <w:pPr>
        <w:pStyle w:val="Textoindependiente"/>
        <w:jc w:val="both"/>
        <w:rPr>
          <w:rFonts w:ascii="Calibri" w:hAnsi="Calibri"/>
          <w:color w:val="000000"/>
        </w:rPr>
      </w:pPr>
    </w:p>
    <w:p w14:paraId="51C1D949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4A" w14:textId="77777777" w:rsidR="00B5234C" w:rsidRDefault="00B5234C">
      <w:pPr>
        <w:rPr>
          <w:rFonts w:ascii="Calibri" w:hAnsi="Calibri"/>
          <w:b/>
          <w:bCs/>
          <w:color w:val="00A933"/>
          <w:sz w:val="20"/>
          <w:szCs w:val="20"/>
        </w:rPr>
      </w:pPr>
    </w:p>
    <w:p w14:paraId="51C1D94B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4C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4D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4E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4F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50" w14:textId="77777777" w:rsidR="00B5234C" w:rsidRDefault="00E53538">
      <w:pPr>
        <w:rPr>
          <w:rFonts w:ascii="Calibri" w:hAnsi="Calibri"/>
          <w:color w:val="000000"/>
          <w:sz w:val="20"/>
          <w:szCs w:val="20"/>
        </w:rPr>
      </w:pPr>
      <w:r>
        <w:br w:type="page"/>
      </w:r>
    </w:p>
    <w:p w14:paraId="51C1D951" w14:textId="298EB01D" w:rsidR="00B5234C" w:rsidRDefault="00E53538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lastRenderedPageBreak/>
        <w:t>[2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CONSULTA 3</w:t>
      </w:r>
    </w:p>
    <w:p w14:paraId="51C1D952" w14:textId="77777777" w:rsidR="00B5234C" w:rsidRDefault="00B5234C">
      <w:pPr>
        <w:jc w:val="both"/>
        <w:rPr>
          <w:rFonts w:ascii="Calibri" w:hAnsi="Calibri"/>
          <w:color w:val="000000"/>
        </w:rPr>
      </w:pPr>
    </w:p>
    <w:p w14:paraId="51C1D953" w14:textId="0941658D" w:rsidR="00B5234C" w:rsidRDefault="00B5234C">
      <w:pPr>
        <w:jc w:val="both"/>
        <w:rPr>
          <w:rFonts w:ascii="Calibri" w:hAnsi="Calibri"/>
          <w:color w:val="000000"/>
        </w:rPr>
      </w:pPr>
    </w:p>
    <w:p w14:paraId="51C1D955" w14:textId="77777777" w:rsidR="00B5234C" w:rsidRDefault="00B5234C">
      <w:pPr>
        <w:jc w:val="both"/>
        <w:rPr>
          <w:rFonts w:ascii="Calibri" w:hAnsi="Calibri"/>
          <w:color w:val="000000"/>
        </w:rPr>
      </w:pPr>
    </w:p>
    <w:p w14:paraId="51C1D956" w14:textId="2BC17207" w:rsidR="00B5234C" w:rsidRDefault="002D53A3">
      <w:pPr>
        <w:jc w:val="both"/>
        <w:rPr>
          <w:rFonts w:cs="Liberation Serif"/>
          <w:color w:val="000000"/>
          <w:sz w:val="20"/>
          <w:szCs w:val="20"/>
        </w:rPr>
      </w:pPr>
      <w:proofErr w:type="spellStart"/>
      <w:r w:rsidRPr="009B27AC">
        <w:rPr>
          <w:rFonts w:cs="Liberation Serif"/>
          <w:color w:val="000000"/>
          <w:sz w:val="20"/>
          <w:szCs w:val="20"/>
        </w:rPr>
        <w:t>Trigger</w:t>
      </w:r>
      <w:proofErr w:type="spellEnd"/>
      <w:r w:rsidRPr="009B27AC">
        <w:rPr>
          <w:rFonts w:cs="Liberation Serif"/>
          <w:color w:val="000000"/>
          <w:sz w:val="20"/>
          <w:szCs w:val="20"/>
        </w:rPr>
        <w:t xml:space="preserve"> de antes del borrado, donde </w:t>
      </w:r>
      <w:r w:rsidR="00A81D54" w:rsidRPr="009B27AC">
        <w:rPr>
          <w:rFonts w:cs="Liberation Serif"/>
          <w:color w:val="000000"/>
          <w:sz w:val="20"/>
          <w:szCs w:val="20"/>
        </w:rPr>
        <w:t>queremos proteger los borrados no deseados</w:t>
      </w:r>
      <w:r w:rsidR="009B27AC" w:rsidRPr="009B27AC">
        <w:rPr>
          <w:rFonts w:cs="Liberation Serif"/>
          <w:color w:val="000000"/>
          <w:sz w:val="20"/>
          <w:szCs w:val="20"/>
        </w:rPr>
        <w:t xml:space="preserve"> por medio del contador </w:t>
      </w:r>
      <w:proofErr w:type="spellStart"/>
      <w:r w:rsidR="009B27AC" w:rsidRPr="009B27AC">
        <w:rPr>
          <w:rFonts w:cs="Liberation Serif"/>
          <w:color w:val="000000"/>
          <w:sz w:val="20"/>
          <w:szCs w:val="20"/>
        </w:rPr>
        <w:t>inerventoresContador</w:t>
      </w:r>
      <w:proofErr w:type="spellEnd"/>
      <w:r w:rsidR="003D3F77">
        <w:rPr>
          <w:rFonts w:cs="Liberation Serif"/>
          <w:color w:val="000000"/>
          <w:sz w:val="20"/>
          <w:szCs w:val="20"/>
        </w:rPr>
        <w:t xml:space="preserve"> y el contador de centros. S</w:t>
      </w:r>
      <w:r w:rsidR="005C0C82">
        <w:rPr>
          <w:rFonts w:cs="Liberation Serif"/>
          <w:color w:val="000000"/>
          <w:sz w:val="20"/>
          <w:szCs w:val="20"/>
        </w:rPr>
        <w:t>i intentamos borrar un interventor nos dará error.</w:t>
      </w:r>
    </w:p>
    <w:p w14:paraId="323B07C9" w14:textId="77777777" w:rsidR="009B27AC" w:rsidRPr="009B27AC" w:rsidRDefault="009B27AC">
      <w:pPr>
        <w:jc w:val="both"/>
        <w:rPr>
          <w:rFonts w:cs="Liberation Serif"/>
          <w:color w:val="000000"/>
          <w:sz w:val="20"/>
          <w:szCs w:val="20"/>
        </w:rPr>
      </w:pPr>
    </w:p>
    <w:p w14:paraId="51C1D957" w14:textId="7171F84E" w:rsidR="00B5234C" w:rsidRPr="00A153FC" w:rsidRDefault="0021594E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DROP TRIGGER IF EXISTS </w:t>
      </w:r>
      <w:r w:rsidR="006C2755" w:rsidRPr="00A153FC">
        <w:rPr>
          <w:rFonts w:cs="Liberation Serif"/>
          <w:color w:val="000000"/>
          <w:sz w:val="20"/>
          <w:szCs w:val="20"/>
        </w:rPr>
        <w:t>asegurarParticipacion1n</w:t>
      </w:r>
      <w:r w:rsidR="00F80023">
        <w:rPr>
          <w:rFonts w:cs="Liberation Serif"/>
          <w:color w:val="000000"/>
          <w:sz w:val="20"/>
          <w:szCs w:val="20"/>
        </w:rPr>
        <w:t>;</w:t>
      </w:r>
    </w:p>
    <w:p w14:paraId="5C98B2EE" w14:textId="3D4D78D6" w:rsidR="009C0519" w:rsidRPr="00A153FC" w:rsidRDefault="009C0519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>DELIMITER $$</w:t>
      </w:r>
    </w:p>
    <w:p w14:paraId="7E325A49" w14:textId="6E1F1E8A" w:rsidR="009C0519" w:rsidRPr="00A153FC" w:rsidRDefault="009C0519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>CREATE TRIGGER asegurarParticipacion1n</w:t>
      </w:r>
      <w:r w:rsidR="00914309">
        <w:rPr>
          <w:rFonts w:cs="Liberation Serif"/>
          <w:color w:val="000000"/>
          <w:sz w:val="20"/>
          <w:szCs w:val="20"/>
        </w:rPr>
        <w:t>;</w:t>
      </w:r>
    </w:p>
    <w:p w14:paraId="780F342E" w14:textId="6831EB4A" w:rsidR="00364617" w:rsidRPr="00A153FC" w:rsidRDefault="00364617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BEFORE DELETE ON </w:t>
      </w:r>
      <w:r w:rsidR="004F5C11" w:rsidRPr="00A153FC">
        <w:rPr>
          <w:rFonts w:cs="Liberation Serif"/>
          <w:color w:val="000000"/>
          <w:sz w:val="20"/>
          <w:szCs w:val="20"/>
        </w:rPr>
        <w:t>centro</w:t>
      </w:r>
    </w:p>
    <w:p w14:paraId="67ADFDDA" w14:textId="1882ECED" w:rsidR="00510A8E" w:rsidRPr="00A153FC" w:rsidRDefault="00510A8E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FOR EACH ROW </w:t>
      </w:r>
    </w:p>
    <w:p w14:paraId="22DA51E8" w14:textId="2D43EDEC" w:rsidR="00510A8E" w:rsidRPr="00A153FC" w:rsidRDefault="00510A8E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BEGIN </w:t>
      </w:r>
    </w:p>
    <w:p w14:paraId="3644F4B6" w14:textId="2F724EE4" w:rsidR="003D3F77" w:rsidRDefault="00370A2F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  DECLARE </w:t>
      </w:r>
      <w:proofErr w:type="spellStart"/>
      <w:r w:rsidRPr="00A153FC">
        <w:rPr>
          <w:rFonts w:cs="Liberation Serif"/>
          <w:color w:val="000000"/>
          <w:sz w:val="20"/>
          <w:szCs w:val="20"/>
        </w:rPr>
        <w:t>interventores</w:t>
      </w:r>
      <w:r w:rsidR="004E439E" w:rsidRPr="00A153FC">
        <w:rPr>
          <w:rFonts w:cs="Liberation Serif"/>
          <w:color w:val="000000"/>
          <w:sz w:val="20"/>
          <w:szCs w:val="20"/>
        </w:rPr>
        <w:t>Contador</w:t>
      </w:r>
      <w:proofErr w:type="spellEnd"/>
      <w:r w:rsidR="004E439E" w:rsidRPr="00A153FC">
        <w:rPr>
          <w:rFonts w:cs="Liberation Serif"/>
          <w:color w:val="000000"/>
          <w:sz w:val="20"/>
          <w:szCs w:val="20"/>
        </w:rPr>
        <w:t xml:space="preserve"> INTEGER</w:t>
      </w:r>
    </w:p>
    <w:p w14:paraId="3B87AF8C" w14:textId="63396046" w:rsidR="00DA0D0B" w:rsidRPr="00A153FC" w:rsidRDefault="00DA0D0B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>// Contador de los interventores</w:t>
      </w:r>
    </w:p>
    <w:p w14:paraId="2A1C15EB" w14:textId="3A2E10FD" w:rsidR="0079358A" w:rsidRPr="00A153FC" w:rsidRDefault="00510A8E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  </w:t>
      </w:r>
      <w:r w:rsidR="004E439E" w:rsidRPr="00A153FC">
        <w:rPr>
          <w:rFonts w:cs="Liberation Serif"/>
          <w:color w:val="000000"/>
          <w:sz w:val="20"/>
          <w:szCs w:val="20"/>
        </w:rPr>
        <w:t xml:space="preserve">SELECT </w:t>
      </w:r>
      <w:proofErr w:type="gramStart"/>
      <w:r w:rsidR="004E439E" w:rsidRPr="00A153FC">
        <w:rPr>
          <w:rFonts w:cs="Liberation Serif"/>
          <w:color w:val="000000"/>
          <w:sz w:val="20"/>
          <w:szCs w:val="20"/>
        </w:rPr>
        <w:t>COUNT</w:t>
      </w:r>
      <w:r w:rsidR="005348F3" w:rsidRPr="00A153FC">
        <w:rPr>
          <w:rFonts w:cs="Liberation Serif"/>
          <w:color w:val="000000"/>
          <w:sz w:val="20"/>
          <w:szCs w:val="20"/>
        </w:rPr>
        <w:t>(</w:t>
      </w:r>
      <w:proofErr w:type="gramEnd"/>
      <w:r w:rsidR="005348F3" w:rsidRPr="00A153FC">
        <w:rPr>
          <w:rFonts w:cs="Liberation Serif"/>
          <w:color w:val="000000"/>
          <w:sz w:val="20"/>
          <w:szCs w:val="20"/>
        </w:rPr>
        <w:t>*)</w:t>
      </w:r>
      <w:r w:rsidR="0079358A" w:rsidRPr="00A153FC">
        <w:rPr>
          <w:rFonts w:cs="Liberation Serif"/>
          <w:color w:val="000000"/>
          <w:sz w:val="20"/>
          <w:szCs w:val="20"/>
        </w:rPr>
        <w:t xml:space="preserve"> INTO </w:t>
      </w:r>
      <w:proofErr w:type="spellStart"/>
      <w:r w:rsidR="0079358A" w:rsidRPr="00A153FC">
        <w:rPr>
          <w:rFonts w:cs="Liberation Serif"/>
          <w:color w:val="000000"/>
          <w:sz w:val="20"/>
          <w:szCs w:val="20"/>
        </w:rPr>
        <w:t>interventoresContador</w:t>
      </w:r>
      <w:proofErr w:type="spellEnd"/>
      <w:r w:rsidR="00B76D52">
        <w:rPr>
          <w:rFonts w:cs="Liberation Serif"/>
          <w:color w:val="000000"/>
          <w:sz w:val="20"/>
          <w:szCs w:val="20"/>
        </w:rPr>
        <w:t xml:space="preserve"> </w:t>
      </w:r>
      <w:r w:rsidR="0079358A" w:rsidRPr="00A153FC">
        <w:rPr>
          <w:rFonts w:cs="Liberation Serif"/>
          <w:color w:val="000000"/>
          <w:sz w:val="20"/>
          <w:szCs w:val="20"/>
        </w:rPr>
        <w:t>FROM interventor</w:t>
      </w:r>
    </w:p>
    <w:p w14:paraId="22E65CB0" w14:textId="4D9A9356" w:rsidR="00B76D52" w:rsidRDefault="00BF7F90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  WHERE </w:t>
      </w:r>
      <w:proofErr w:type="spellStart"/>
      <w:r w:rsidR="00387AB8">
        <w:rPr>
          <w:rFonts w:cs="Liberation Serif"/>
          <w:color w:val="000000"/>
          <w:sz w:val="20"/>
          <w:szCs w:val="20"/>
        </w:rPr>
        <w:t>id_centro</w:t>
      </w:r>
      <w:proofErr w:type="spellEnd"/>
      <w:r w:rsidRPr="00A153FC">
        <w:rPr>
          <w:rFonts w:cs="Liberation Serif"/>
          <w:color w:val="000000"/>
          <w:sz w:val="20"/>
          <w:szCs w:val="20"/>
        </w:rPr>
        <w:t xml:space="preserve"> = </w:t>
      </w:r>
      <w:proofErr w:type="spellStart"/>
      <w:r w:rsidR="00D95B18">
        <w:rPr>
          <w:rFonts w:cs="Liberation Serif"/>
          <w:color w:val="000000"/>
          <w:sz w:val="20"/>
          <w:szCs w:val="20"/>
        </w:rPr>
        <w:t>OLD</w:t>
      </w:r>
      <w:r w:rsidRPr="00A153FC">
        <w:rPr>
          <w:rFonts w:cs="Liberation Serif"/>
          <w:color w:val="000000"/>
          <w:sz w:val="20"/>
          <w:szCs w:val="20"/>
        </w:rPr>
        <w:t>.</w:t>
      </w:r>
      <w:r w:rsidR="00387AB8">
        <w:rPr>
          <w:rFonts w:cs="Liberation Serif"/>
          <w:color w:val="000000"/>
          <w:sz w:val="20"/>
          <w:szCs w:val="20"/>
        </w:rPr>
        <w:t>id_centro</w:t>
      </w:r>
      <w:proofErr w:type="spellEnd"/>
      <w:r w:rsidR="00D71B01" w:rsidRPr="00A153FC">
        <w:rPr>
          <w:rFonts w:cs="Liberation Serif"/>
          <w:color w:val="000000"/>
          <w:sz w:val="20"/>
          <w:szCs w:val="20"/>
        </w:rPr>
        <w:t>;</w:t>
      </w:r>
    </w:p>
    <w:p w14:paraId="4155071B" w14:textId="395E4B0D" w:rsidR="00F80023" w:rsidRPr="00A153FC" w:rsidRDefault="00F80023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>// Condición que realiza la comprobación</w:t>
      </w:r>
    </w:p>
    <w:p w14:paraId="2A27E16E" w14:textId="61319BA9" w:rsidR="00D71B01" w:rsidRPr="00A153FC" w:rsidRDefault="00D71B01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IF </w:t>
      </w:r>
      <w:proofErr w:type="spellStart"/>
      <w:r w:rsidRPr="00A153FC">
        <w:rPr>
          <w:rFonts w:cs="Liberation Serif"/>
          <w:color w:val="000000"/>
          <w:sz w:val="20"/>
          <w:szCs w:val="20"/>
        </w:rPr>
        <w:t>interventoresContador</w:t>
      </w:r>
      <w:proofErr w:type="spellEnd"/>
      <w:r w:rsidRPr="00A153FC">
        <w:rPr>
          <w:rFonts w:cs="Liberation Serif"/>
          <w:color w:val="000000"/>
          <w:sz w:val="20"/>
          <w:szCs w:val="20"/>
        </w:rPr>
        <w:t xml:space="preserve"> </w:t>
      </w:r>
      <w:r w:rsidR="00FC580B" w:rsidRPr="00A153FC">
        <w:rPr>
          <w:rFonts w:cs="Liberation Serif"/>
          <w:color w:val="000000"/>
          <w:sz w:val="20"/>
          <w:szCs w:val="20"/>
        </w:rPr>
        <w:t xml:space="preserve">&lt; </w:t>
      </w:r>
      <w:r w:rsidR="00A961F4">
        <w:rPr>
          <w:rFonts w:cs="Liberation Serif"/>
          <w:color w:val="000000"/>
          <w:sz w:val="20"/>
          <w:szCs w:val="20"/>
        </w:rPr>
        <w:t xml:space="preserve">1 </w:t>
      </w:r>
      <w:r w:rsidR="00FC580B" w:rsidRPr="00A153FC">
        <w:rPr>
          <w:rFonts w:cs="Liberation Serif"/>
          <w:color w:val="000000"/>
          <w:sz w:val="20"/>
          <w:szCs w:val="20"/>
        </w:rPr>
        <w:t xml:space="preserve">THEN </w:t>
      </w:r>
    </w:p>
    <w:p w14:paraId="0E7A5778" w14:textId="77777777" w:rsidR="00A153FC" w:rsidRDefault="00A153FC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 w:rsidRPr="00A153FC">
        <w:rPr>
          <w:rFonts w:ascii="Liberation Serif" w:hAnsi="Liberation Serif" w:cs="Liberation Serif"/>
          <w:color w:val="000000" w:themeColor="text1"/>
          <w:sz w:val="20"/>
          <w:szCs w:val="20"/>
        </w:rPr>
        <w:t>SIGNAL SQLSTATE '45000' SET MESSAGE_TEXT ='Operación no permitida\n*****\n====&gt; Mensaje de error.\n*****\n';</w:t>
      </w:r>
    </w:p>
    <w:p w14:paraId="687E689D" w14:textId="2F11B495" w:rsidR="001C54B1" w:rsidRDefault="001C54B1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END IF;</w:t>
      </w:r>
    </w:p>
    <w:p w14:paraId="4DC07331" w14:textId="268ED46B" w:rsidR="002B66A4" w:rsidRDefault="002B66A4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END $$</w:t>
      </w:r>
    </w:p>
    <w:p w14:paraId="5CFC51AF" w14:textId="3F04A3FA" w:rsidR="002B66A4" w:rsidRDefault="002B66A4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proofErr w:type="gramStart"/>
      <w:r>
        <w:rPr>
          <w:rFonts w:ascii="Liberation Serif" w:hAnsi="Liberation Serif" w:cs="Liberation Serif"/>
          <w:color w:val="000000" w:themeColor="text1"/>
          <w:sz w:val="20"/>
          <w:szCs w:val="20"/>
        </w:rPr>
        <w:t>DELIMITER ;</w:t>
      </w:r>
      <w:proofErr w:type="gramEnd"/>
    </w:p>
    <w:p w14:paraId="37A16DB1" w14:textId="5E33F6EE" w:rsidR="00587442" w:rsidRDefault="00587442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</w:p>
    <w:p w14:paraId="0C3EDB36" w14:textId="5F633B7A" w:rsidR="00587442" w:rsidRDefault="00587442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Haremos la comprobación de la prueba de borrado con </w:t>
      </w:r>
    </w:p>
    <w:p w14:paraId="45CBEB2E" w14:textId="520649F5" w:rsidR="00587442" w:rsidRDefault="00A95FE1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DELETE FROM </w:t>
      </w:r>
      <w:proofErr w:type="gramStart"/>
      <w:r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centro </w:t>
      </w: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WHERE</w:t>
      </w:r>
      <w:proofErr w:type="gramEnd"/>
      <w:r w:rsidR="00387AB8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proofErr w:type="spellStart"/>
      <w:r w:rsidR="00387AB8">
        <w:rPr>
          <w:rFonts w:ascii="Liberation Serif" w:hAnsi="Liberation Serif" w:cs="Liberation Serif"/>
          <w:color w:val="000000" w:themeColor="text1"/>
          <w:sz w:val="20"/>
          <w:szCs w:val="20"/>
        </w:rPr>
        <w:t>id_centro</w:t>
      </w:r>
      <w:proofErr w:type="spellEnd"/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 = '</w:t>
      </w:r>
      <w:r w:rsidR="00080CEB" w:rsidRPr="00080CEB">
        <w:rPr>
          <w:rFonts w:ascii="Liberation Serif" w:hAnsi="Liberation Serif" w:cs="Liberation Serif"/>
          <w:color w:val="000000" w:themeColor="text1"/>
          <w:sz w:val="20"/>
          <w:szCs w:val="20"/>
        </w:rPr>
        <w:t>C007</w:t>
      </w: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>';</w:t>
      </w:r>
    </w:p>
    <w:p w14:paraId="2E4B0767" w14:textId="77777777" w:rsidR="005C0C82" w:rsidRPr="004B2FFC" w:rsidRDefault="005C0C82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</w:p>
    <w:p w14:paraId="1B4150EE" w14:textId="560BD74B" w:rsidR="005C0C82" w:rsidRPr="00522A7D" w:rsidRDefault="005C0C82" w:rsidP="00A153FC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 w:rsidRPr="004B2FFC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Creamos el </w:t>
      </w:r>
      <w:proofErr w:type="spellStart"/>
      <w:r w:rsidRPr="004B2FFC">
        <w:rPr>
          <w:rFonts w:ascii="Liberation Serif" w:hAnsi="Liberation Serif" w:cs="Liberation Serif"/>
          <w:color w:val="000000" w:themeColor="text1"/>
          <w:sz w:val="20"/>
          <w:szCs w:val="20"/>
        </w:rPr>
        <w:t>trigger</w:t>
      </w:r>
      <w:proofErr w:type="spellEnd"/>
      <w:r w:rsidRPr="004B2FFC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r w:rsidR="0010034F" w:rsidRPr="004B2FFC">
        <w:rPr>
          <w:rFonts w:ascii="Liberation Serif" w:hAnsi="Liberation Serif" w:cs="Liberation Serif"/>
          <w:color w:val="000000" w:themeColor="text1"/>
          <w:sz w:val="20"/>
          <w:szCs w:val="20"/>
        </w:rPr>
        <w:t>antes de</w:t>
      </w:r>
      <w:r w:rsidR="004F66E2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la actualización</w:t>
      </w:r>
      <w:r w:rsidR="0010034F" w:rsidRPr="004B2FFC">
        <w:rPr>
          <w:rFonts w:ascii="Liberation Serif" w:hAnsi="Liberation Serif" w:cs="Liberation Serif"/>
          <w:color w:val="000000" w:themeColor="text1"/>
          <w:sz w:val="20"/>
          <w:szCs w:val="20"/>
        </w:rPr>
        <w:t>, para proteger las actualizaciones no deseadas</w:t>
      </w:r>
      <w:r w:rsidR="00901A44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Declaramos una variable </w:t>
      </w:r>
      <w:proofErr w:type="spellStart"/>
      <w:r w:rsidR="00901A44">
        <w:rPr>
          <w:rFonts w:ascii="Liberation Serif" w:hAnsi="Liberation Serif" w:cs="Liberation Serif"/>
          <w:color w:val="000000" w:themeColor="text1"/>
          <w:sz w:val="20"/>
          <w:szCs w:val="20"/>
        </w:rPr>
        <w:t>centrosContador</w:t>
      </w:r>
      <w:proofErr w:type="spellEnd"/>
      <w:r w:rsidR="00901A44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para </w:t>
      </w:r>
      <w:r w:rsidR="00EB3CAC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conocer </w:t>
      </w:r>
      <w:r w:rsidR="0044614D">
        <w:rPr>
          <w:rFonts w:ascii="Liberation Serif" w:hAnsi="Liberation Serif" w:cs="Liberation Serif"/>
          <w:color w:val="000000" w:themeColor="text1"/>
          <w:sz w:val="20"/>
          <w:szCs w:val="20"/>
        </w:rPr>
        <w:t>cuántos</w:t>
      </w:r>
      <w:r w:rsidR="00EB3CAC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centros se actualizan</w:t>
      </w:r>
      <w:r w:rsidR="0010034F" w:rsidRPr="004B2FFC">
        <w:rPr>
          <w:rFonts w:ascii="Liberation Serif" w:hAnsi="Liberation Serif" w:cs="Liberation Serif"/>
          <w:color w:val="000000" w:themeColor="text1"/>
          <w:sz w:val="20"/>
          <w:szCs w:val="20"/>
        </w:rPr>
        <w:t>.</w:t>
      </w:r>
      <w:r w:rsidR="00EB3CAC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La</w:t>
      </w:r>
      <w:ins w:id="0" w:author="Microsoft Word" w:date="2024-03-31T23:04:00Z">
        <w:r w:rsidR="00576E9B" w:rsidRPr="004B2FFC">
          <w:rPr>
            <w:rFonts w:ascii="Liberation Serif" w:hAnsi="Liberation Serif" w:cs="Liberation Serif"/>
            <w:color w:val="000000" w:themeColor="text1"/>
            <w:sz w:val="20"/>
            <w:szCs w:val="20"/>
          </w:rPr>
          <w:t xml:space="preserve"> </w:t>
        </w:r>
      </w:ins>
      <w:r w:rsidR="00522A7D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condición </w:t>
      </w:r>
      <w:r w:rsidR="002E356E">
        <w:rPr>
          <w:rFonts w:ascii="Liberation Serif" w:hAnsi="Liberation Serif" w:cs="Liberation Serif"/>
          <w:color w:val="000000" w:themeColor="text1"/>
          <w:sz w:val="20"/>
          <w:szCs w:val="20"/>
        </w:rPr>
        <w:t>incluye la comprobación de que hay al menos un interventor asociado al centro</w:t>
      </w:r>
      <w:r w:rsidR="005474C7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. </w:t>
      </w:r>
      <w:r w:rsidR="00550174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Saltaría mensaje de error si no se dieran las condiciones que no permitiría actualizar </w:t>
      </w:r>
      <w:r w:rsidR="007069A2">
        <w:rPr>
          <w:rFonts w:ascii="Liberation Serif" w:hAnsi="Liberation Serif" w:cs="Liberation Serif"/>
          <w:color w:val="000000" w:themeColor="text1"/>
          <w:sz w:val="20"/>
          <w:szCs w:val="20"/>
        </w:rPr>
        <w:t>la tabla centro.</w:t>
      </w:r>
    </w:p>
    <w:p w14:paraId="37E911F9" w14:textId="77777777" w:rsidR="00A153FC" w:rsidRDefault="00A153FC">
      <w:pPr>
        <w:jc w:val="both"/>
        <w:rPr>
          <w:rFonts w:ascii="Calibri" w:hAnsi="Calibri"/>
          <w:color w:val="000000"/>
        </w:rPr>
      </w:pPr>
    </w:p>
    <w:p w14:paraId="79034EF7" w14:textId="654A3458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>DROP TRIGGER IF EXISTS asegurarParticipacion1n</w:t>
      </w:r>
      <w:r w:rsidR="00914309">
        <w:rPr>
          <w:rFonts w:cs="Liberation Serif"/>
          <w:color w:val="000000"/>
          <w:sz w:val="20"/>
          <w:szCs w:val="20"/>
        </w:rPr>
        <w:t>;</w:t>
      </w:r>
    </w:p>
    <w:p w14:paraId="0EF95045" w14:textId="77777777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>DELIMITER $$</w:t>
      </w:r>
    </w:p>
    <w:p w14:paraId="0D892855" w14:textId="6AC6F7D9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>CREATE TRIGGER asegurarParticipacion1n</w:t>
      </w:r>
      <w:r w:rsidR="00914309">
        <w:rPr>
          <w:rFonts w:cs="Liberation Serif"/>
          <w:color w:val="000000"/>
          <w:sz w:val="20"/>
          <w:szCs w:val="20"/>
        </w:rPr>
        <w:t>;</w:t>
      </w:r>
    </w:p>
    <w:p w14:paraId="61DD005F" w14:textId="6BF8D868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BEFORE </w:t>
      </w:r>
      <w:r w:rsidR="00E62409">
        <w:rPr>
          <w:rFonts w:cs="Liberation Serif"/>
          <w:color w:val="000000"/>
          <w:sz w:val="20"/>
          <w:szCs w:val="20"/>
        </w:rPr>
        <w:t>UPDATE</w:t>
      </w:r>
      <w:r w:rsidRPr="00A153FC">
        <w:rPr>
          <w:rFonts w:cs="Liberation Serif"/>
          <w:color w:val="000000"/>
          <w:sz w:val="20"/>
          <w:szCs w:val="20"/>
        </w:rPr>
        <w:t xml:space="preserve"> ON centro</w:t>
      </w:r>
    </w:p>
    <w:p w14:paraId="76641EE4" w14:textId="77777777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FOR EACH ROW </w:t>
      </w:r>
    </w:p>
    <w:p w14:paraId="7A01FD9F" w14:textId="77777777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BEGIN </w:t>
      </w:r>
    </w:p>
    <w:p w14:paraId="396BB313" w14:textId="77777777" w:rsidR="00A45983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  DECLARE </w:t>
      </w:r>
      <w:proofErr w:type="spellStart"/>
      <w:r w:rsidRPr="00A153FC">
        <w:rPr>
          <w:rFonts w:cs="Liberation Serif"/>
          <w:color w:val="000000"/>
          <w:sz w:val="20"/>
          <w:szCs w:val="20"/>
        </w:rPr>
        <w:t>interventoresContador</w:t>
      </w:r>
      <w:proofErr w:type="spellEnd"/>
      <w:r w:rsidRPr="00A153FC">
        <w:rPr>
          <w:rFonts w:cs="Liberation Serif"/>
          <w:color w:val="000000"/>
          <w:sz w:val="20"/>
          <w:szCs w:val="20"/>
        </w:rPr>
        <w:t xml:space="preserve"> INTEGER</w:t>
      </w:r>
    </w:p>
    <w:p w14:paraId="73C1B28C" w14:textId="77777777" w:rsidR="00A45983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DECLARE </w:t>
      </w:r>
      <w:proofErr w:type="spellStart"/>
      <w:r>
        <w:rPr>
          <w:rFonts w:cs="Liberation Serif"/>
          <w:color w:val="000000"/>
          <w:sz w:val="20"/>
          <w:szCs w:val="20"/>
        </w:rPr>
        <w:t>centrosContador</w:t>
      </w:r>
      <w:proofErr w:type="spellEnd"/>
      <w:r>
        <w:rPr>
          <w:rFonts w:cs="Liberation Serif"/>
          <w:color w:val="000000"/>
          <w:sz w:val="20"/>
          <w:szCs w:val="20"/>
        </w:rPr>
        <w:t xml:space="preserve"> INTEGER</w:t>
      </w:r>
    </w:p>
    <w:p w14:paraId="68EB8C1C" w14:textId="77777777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>// Contador de los interventores</w:t>
      </w:r>
    </w:p>
    <w:p w14:paraId="2F6AF3B3" w14:textId="77777777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  SELECT </w:t>
      </w:r>
      <w:proofErr w:type="gramStart"/>
      <w:r w:rsidRPr="00A153FC">
        <w:rPr>
          <w:rFonts w:cs="Liberation Serif"/>
          <w:color w:val="000000"/>
          <w:sz w:val="20"/>
          <w:szCs w:val="20"/>
        </w:rPr>
        <w:t>COUNT(</w:t>
      </w:r>
      <w:proofErr w:type="gramEnd"/>
      <w:r w:rsidRPr="00A153FC">
        <w:rPr>
          <w:rFonts w:cs="Liberation Serif"/>
          <w:color w:val="000000"/>
          <w:sz w:val="20"/>
          <w:szCs w:val="20"/>
        </w:rPr>
        <w:t xml:space="preserve">*) INTO </w:t>
      </w:r>
      <w:proofErr w:type="spellStart"/>
      <w:r w:rsidRPr="00A153FC">
        <w:rPr>
          <w:rFonts w:cs="Liberation Serif"/>
          <w:color w:val="000000"/>
          <w:sz w:val="20"/>
          <w:szCs w:val="20"/>
        </w:rPr>
        <w:t>interventoresContador</w:t>
      </w:r>
      <w:proofErr w:type="spellEnd"/>
      <w:r>
        <w:rPr>
          <w:rFonts w:cs="Liberation Serif"/>
          <w:color w:val="000000"/>
          <w:sz w:val="20"/>
          <w:szCs w:val="20"/>
        </w:rPr>
        <w:t xml:space="preserve"> </w:t>
      </w:r>
      <w:r w:rsidRPr="00A153FC">
        <w:rPr>
          <w:rFonts w:cs="Liberation Serif"/>
          <w:color w:val="000000"/>
          <w:sz w:val="20"/>
          <w:szCs w:val="20"/>
        </w:rPr>
        <w:t>FROM interventor</w:t>
      </w:r>
    </w:p>
    <w:p w14:paraId="3513F896" w14:textId="6D1436F6" w:rsidR="00A45983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  WHERE </w:t>
      </w:r>
      <w:proofErr w:type="spellStart"/>
      <w:r w:rsidR="00D22CD4">
        <w:rPr>
          <w:rFonts w:cs="Liberation Serif"/>
          <w:color w:val="000000"/>
          <w:sz w:val="20"/>
          <w:szCs w:val="20"/>
        </w:rPr>
        <w:t>id_centro</w:t>
      </w:r>
      <w:proofErr w:type="spellEnd"/>
      <w:r w:rsidRPr="00A153FC">
        <w:rPr>
          <w:rFonts w:cs="Liberation Serif"/>
          <w:color w:val="000000"/>
          <w:sz w:val="20"/>
          <w:szCs w:val="20"/>
        </w:rPr>
        <w:t xml:space="preserve"> = </w:t>
      </w:r>
      <w:proofErr w:type="spellStart"/>
      <w:r w:rsidR="0046773D">
        <w:rPr>
          <w:rFonts w:cs="Liberation Serif"/>
          <w:color w:val="000000"/>
          <w:sz w:val="20"/>
          <w:szCs w:val="20"/>
        </w:rPr>
        <w:t>NEW</w:t>
      </w:r>
      <w:r w:rsidRPr="00A153FC">
        <w:rPr>
          <w:rFonts w:cs="Liberation Serif"/>
          <w:color w:val="000000"/>
          <w:sz w:val="20"/>
          <w:szCs w:val="20"/>
        </w:rPr>
        <w:t>.</w:t>
      </w:r>
      <w:r w:rsidR="00D22CD4">
        <w:rPr>
          <w:rFonts w:cs="Liberation Serif"/>
          <w:color w:val="000000"/>
          <w:sz w:val="20"/>
          <w:szCs w:val="20"/>
        </w:rPr>
        <w:t>id_centro</w:t>
      </w:r>
      <w:proofErr w:type="spellEnd"/>
      <w:r w:rsidRPr="00A153FC">
        <w:rPr>
          <w:rFonts w:cs="Liberation Serif"/>
          <w:color w:val="000000"/>
          <w:sz w:val="20"/>
          <w:szCs w:val="20"/>
        </w:rPr>
        <w:t>;</w:t>
      </w:r>
    </w:p>
    <w:p w14:paraId="5A34752C" w14:textId="77777777" w:rsidR="00A45983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// Contador de los centros </w:t>
      </w:r>
    </w:p>
    <w:p w14:paraId="2DD82BB6" w14:textId="70D6D9F5" w:rsidR="00A45983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  SELECT </w:t>
      </w:r>
      <w:proofErr w:type="gramStart"/>
      <w:r>
        <w:rPr>
          <w:rFonts w:cs="Liberation Serif"/>
          <w:color w:val="000000"/>
          <w:sz w:val="20"/>
          <w:szCs w:val="20"/>
        </w:rPr>
        <w:t>COUNT(</w:t>
      </w:r>
      <w:proofErr w:type="gramEnd"/>
      <w:r>
        <w:rPr>
          <w:rFonts w:cs="Liberation Serif"/>
          <w:color w:val="000000"/>
          <w:sz w:val="20"/>
          <w:szCs w:val="20"/>
        </w:rPr>
        <w:t xml:space="preserve">*) INTO </w:t>
      </w:r>
      <w:proofErr w:type="spellStart"/>
      <w:r>
        <w:rPr>
          <w:rFonts w:cs="Liberation Serif"/>
          <w:color w:val="000000"/>
          <w:sz w:val="20"/>
          <w:szCs w:val="20"/>
        </w:rPr>
        <w:t>centrosContador</w:t>
      </w:r>
      <w:proofErr w:type="spellEnd"/>
      <w:r>
        <w:rPr>
          <w:rFonts w:cs="Liberation Serif"/>
          <w:color w:val="000000"/>
          <w:sz w:val="20"/>
          <w:szCs w:val="20"/>
        </w:rPr>
        <w:t xml:space="preserve"> FROM centro;</w:t>
      </w:r>
    </w:p>
    <w:p w14:paraId="74E09C6B" w14:textId="20F3F23E" w:rsidR="00943240" w:rsidRPr="00A153FC" w:rsidRDefault="00943240" w:rsidP="00A45983">
      <w:pPr>
        <w:jc w:val="both"/>
        <w:rPr>
          <w:rFonts w:cs="Liberation Serif"/>
          <w:color w:val="000000"/>
          <w:sz w:val="20"/>
          <w:szCs w:val="20"/>
        </w:rPr>
      </w:pPr>
      <w:r>
        <w:rPr>
          <w:rFonts w:cs="Liberation Serif"/>
          <w:color w:val="000000"/>
          <w:sz w:val="20"/>
          <w:szCs w:val="20"/>
        </w:rPr>
        <w:t xml:space="preserve">// </w:t>
      </w:r>
      <w:r w:rsidR="00F80023">
        <w:rPr>
          <w:rFonts w:cs="Liberation Serif"/>
          <w:color w:val="000000"/>
          <w:sz w:val="20"/>
          <w:szCs w:val="20"/>
        </w:rPr>
        <w:t>Condición que realiza la comprobación.</w:t>
      </w:r>
    </w:p>
    <w:p w14:paraId="5911B92F" w14:textId="77777777" w:rsidR="00A45983" w:rsidRPr="00A153FC" w:rsidRDefault="00A45983" w:rsidP="00A45983">
      <w:pPr>
        <w:jc w:val="both"/>
        <w:rPr>
          <w:rFonts w:cs="Liberation Serif"/>
          <w:color w:val="000000"/>
          <w:sz w:val="20"/>
          <w:szCs w:val="20"/>
        </w:rPr>
      </w:pPr>
      <w:r w:rsidRPr="00A153FC">
        <w:rPr>
          <w:rFonts w:cs="Liberation Serif"/>
          <w:color w:val="000000"/>
          <w:sz w:val="20"/>
          <w:szCs w:val="20"/>
        </w:rPr>
        <w:t xml:space="preserve">IF </w:t>
      </w:r>
      <w:proofErr w:type="spellStart"/>
      <w:r w:rsidRPr="00A153FC">
        <w:rPr>
          <w:rFonts w:cs="Liberation Serif"/>
          <w:color w:val="000000"/>
          <w:sz w:val="20"/>
          <w:szCs w:val="20"/>
        </w:rPr>
        <w:t>interventoresContador</w:t>
      </w:r>
      <w:proofErr w:type="spellEnd"/>
      <w:r w:rsidRPr="00A153FC">
        <w:rPr>
          <w:rFonts w:cs="Liberation Serif"/>
          <w:color w:val="000000"/>
          <w:sz w:val="20"/>
          <w:szCs w:val="20"/>
        </w:rPr>
        <w:t xml:space="preserve"> &lt; 1</w:t>
      </w:r>
      <w:r>
        <w:rPr>
          <w:rFonts w:cs="Liberation Serif"/>
          <w:color w:val="000000"/>
          <w:sz w:val="20"/>
          <w:szCs w:val="20"/>
        </w:rPr>
        <w:t xml:space="preserve"> OR </w:t>
      </w:r>
      <w:proofErr w:type="spellStart"/>
      <w:r>
        <w:rPr>
          <w:rFonts w:cs="Liberation Serif"/>
          <w:color w:val="000000"/>
          <w:sz w:val="20"/>
          <w:szCs w:val="20"/>
        </w:rPr>
        <w:t>centrosContador</w:t>
      </w:r>
      <w:proofErr w:type="spellEnd"/>
      <w:r>
        <w:rPr>
          <w:rFonts w:cs="Liberation Serif"/>
          <w:color w:val="000000"/>
          <w:sz w:val="20"/>
          <w:szCs w:val="20"/>
        </w:rPr>
        <w:t xml:space="preserve"> &lt;=1 </w:t>
      </w:r>
      <w:r w:rsidRPr="00A153FC">
        <w:rPr>
          <w:rFonts w:cs="Liberation Serif"/>
          <w:color w:val="000000"/>
          <w:sz w:val="20"/>
          <w:szCs w:val="20"/>
        </w:rPr>
        <w:t xml:space="preserve">THEN </w:t>
      </w:r>
    </w:p>
    <w:p w14:paraId="17FA38A3" w14:textId="77777777" w:rsidR="00A45983" w:rsidRDefault="00A45983" w:rsidP="00A45983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 w:rsidRPr="00A153FC">
        <w:rPr>
          <w:rFonts w:ascii="Liberation Serif" w:hAnsi="Liberation Serif" w:cs="Liberation Serif"/>
          <w:color w:val="000000" w:themeColor="text1"/>
          <w:sz w:val="20"/>
          <w:szCs w:val="20"/>
        </w:rPr>
        <w:t>SIGNAL SQLSTATE '45000' SET MESSAGE_TEXT ='Operación no permitida\n*****\n====&gt; Mensaje de error.\n*****\n';</w:t>
      </w:r>
    </w:p>
    <w:p w14:paraId="755B82A7" w14:textId="77777777" w:rsidR="00A45983" w:rsidRDefault="00A45983" w:rsidP="00A45983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END IF;</w:t>
      </w:r>
    </w:p>
    <w:p w14:paraId="52B03EC5" w14:textId="77777777" w:rsidR="00A45983" w:rsidRDefault="00A45983" w:rsidP="00A45983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RETURN NEW;</w:t>
      </w:r>
    </w:p>
    <w:p w14:paraId="4E650061" w14:textId="77777777" w:rsidR="00A45983" w:rsidRDefault="00A45983" w:rsidP="00A45983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END $$</w:t>
      </w:r>
    </w:p>
    <w:p w14:paraId="31E0B640" w14:textId="4206B357" w:rsidR="00D22CD4" w:rsidRDefault="00D22CD4" w:rsidP="00D22CD4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Haremos la comprobación de la prueba de borrado con</w:t>
      </w:r>
      <w:r w:rsidR="007E21C1">
        <w:rPr>
          <w:rFonts w:ascii="Liberation Serif" w:hAnsi="Liberation Serif" w:cs="Liberation Serif"/>
          <w:color w:val="000000" w:themeColor="text1"/>
          <w:sz w:val="20"/>
          <w:szCs w:val="20"/>
        </w:rPr>
        <w:t>:</w:t>
      </w:r>
    </w:p>
    <w:p w14:paraId="14BC9097" w14:textId="47C01226" w:rsidR="00D22CD4" w:rsidRDefault="00D22CD4" w:rsidP="00D22CD4">
      <w:pPr>
        <w:pStyle w:val="Default"/>
        <w:rPr>
          <w:rFonts w:ascii="Liberation Serif" w:hAnsi="Liberation Serif" w:cs="Liberation Serif"/>
          <w:color w:val="000000" w:themeColor="text1"/>
          <w:sz w:val="20"/>
          <w:szCs w:val="20"/>
        </w:rPr>
      </w:pPr>
      <w:r>
        <w:rPr>
          <w:rFonts w:ascii="Liberation Serif" w:hAnsi="Liberation Serif" w:cs="Liberation Serif"/>
          <w:color w:val="000000" w:themeColor="text1"/>
          <w:sz w:val="20"/>
          <w:szCs w:val="20"/>
        </w:rPr>
        <w:t>UPDATE</w:t>
      </w:r>
      <w:r w:rsidR="00334DCC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centro</w:t>
      </w: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r w:rsidR="00334DCC">
        <w:rPr>
          <w:rFonts w:ascii="Liberation Serif" w:hAnsi="Liberation Serif" w:cs="Liberation Serif"/>
          <w:color w:val="000000" w:themeColor="text1"/>
          <w:sz w:val="20"/>
          <w:szCs w:val="20"/>
        </w:rPr>
        <w:t>SET</w:t>
      </w: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proofErr w:type="spellStart"/>
      <w:r w:rsidR="009939B4">
        <w:rPr>
          <w:rFonts w:ascii="Liberation Serif" w:hAnsi="Liberation Serif" w:cs="Liberation Serif"/>
          <w:color w:val="000000" w:themeColor="text1"/>
          <w:sz w:val="20"/>
          <w:szCs w:val="20"/>
        </w:rPr>
        <w:t>id_centro</w:t>
      </w:r>
      <w:proofErr w:type="spellEnd"/>
      <w:r w:rsidR="009939B4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proofErr w:type="gramStart"/>
      <w:r w:rsidR="009939B4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= </w:t>
      </w:r>
      <w:r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r w:rsidR="007E21C1"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>'</w:t>
      </w:r>
      <w:proofErr w:type="gramEnd"/>
      <w:r w:rsidR="007E21C1" w:rsidRPr="00080CEB">
        <w:rPr>
          <w:rFonts w:ascii="Liberation Serif" w:hAnsi="Liberation Serif" w:cs="Liberation Serif"/>
          <w:color w:val="000000" w:themeColor="text1"/>
          <w:sz w:val="20"/>
          <w:szCs w:val="20"/>
        </w:rPr>
        <w:t>C00</w:t>
      </w:r>
      <w:r w:rsidR="007E21C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9’ </w:t>
      </w: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WHERE</w:t>
      </w:r>
      <w:r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Liberation Serif" w:hAnsi="Liberation Serif" w:cs="Liberation Serif"/>
          <w:color w:val="000000" w:themeColor="text1"/>
          <w:sz w:val="20"/>
          <w:szCs w:val="20"/>
        </w:rPr>
        <w:t>id_centro</w:t>
      </w:r>
      <w:proofErr w:type="spellEnd"/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 xml:space="preserve">  = '</w:t>
      </w:r>
      <w:r w:rsidRPr="00080CEB">
        <w:rPr>
          <w:rFonts w:ascii="Liberation Serif" w:hAnsi="Liberation Serif" w:cs="Liberation Serif"/>
          <w:color w:val="000000" w:themeColor="text1"/>
          <w:sz w:val="20"/>
          <w:szCs w:val="20"/>
        </w:rPr>
        <w:t>C007</w:t>
      </w:r>
      <w:r w:rsidRPr="00A95FE1">
        <w:rPr>
          <w:rFonts w:ascii="Liberation Serif" w:hAnsi="Liberation Serif" w:cs="Liberation Serif"/>
          <w:color w:val="000000" w:themeColor="text1"/>
          <w:sz w:val="20"/>
          <w:szCs w:val="20"/>
        </w:rPr>
        <w:t>';</w:t>
      </w:r>
    </w:p>
    <w:p w14:paraId="51C1D95D" w14:textId="59C7FEB1" w:rsidR="00B5234C" w:rsidRDefault="00B5234C">
      <w:pPr>
        <w:jc w:val="both"/>
        <w:rPr>
          <w:rFonts w:ascii="Calibri" w:hAnsi="Calibri"/>
          <w:color w:val="000000"/>
        </w:rPr>
      </w:pPr>
    </w:p>
    <w:p w14:paraId="51C1D95E" w14:textId="77777777" w:rsidR="00B5234C" w:rsidRDefault="00B5234C">
      <w:pPr>
        <w:jc w:val="both"/>
        <w:rPr>
          <w:rFonts w:ascii="Calibri" w:hAnsi="Calibri"/>
          <w:color w:val="000000"/>
        </w:rPr>
      </w:pPr>
    </w:p>
    <w:p w14:paraId="51C1D95F" w14:textId="75FF1431" w:rsidR="00B5234C" w:rsidRDefault="00B5234C">
      <w:pPr>
        <w:jc w:val="both"/>
        <w:rPr>
          <w:rFonts w:ascii="Calibri" w:hAnsi="Calibri"/>
          <w:color w:val="000000"/>
        </w:rPr>
      </w:pPr>
    </w:p>
    <w:p w14:paraId="51C1D960" w14:textId="77777777" w:rsidR="00B5234C" w:rsidRDefault="00B5234C">
      <w:pPr>
        <w:rPr>
          <w:rFonts w:ascii="Calibri" w:hAnsi="Calibri"/>
          <w:szCs w:val="20"/>
        </w:rPr>
      </w:pPr>
    </w:p>
    <w:p w14:paraId="51C1D961" w14:textId="77777777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62" w14:textId="3CD9BEF1" w:rsidR="00B5234C" w:rsidRDefault="00B5234C">
      <w:pPr>
        <w:rPr>
          <w:rFonts w:ascii="Calibri" w:hAnsi="Calibri"/>
          <w:color w:val="000000"/>
          <w:sz w:val="20"/>
          <w:szCs w:val="20"/>
        </w:rPr>
      </w:pPr>
    </w:p>
    <w:p w14:paraId="51C1D963" w14:textId="50A5BD13" w:rsidR="00B5234C" w:rsidRDefault="00E53538">
      <w:pPr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FF5254"/>
        <w:spacing w:line="360" w:lineRule="auto"/>
        <w:rPr>
          <w:rFonts w:ascii="Calibri" w:eastAsia="Arial Unicode MS" w:hAnsi="Calibri" w:cs="Arial Unicode MS"/>
          <w:b/>
          <w:bCs/>
          <w:caps/>
          <w:color w:val="FFFFFF"/>
        </w:rPr>
      </w:pP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[</w:t>
      </w:r>
      <w:r w:rsidR="00475B95"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>2</w:t>
      </w:r>
      <w:r>
        <w:rPr>
          <w:rFonts w:ascii="Calibri" w:eastAsia="Arial Unicode MS" w:hAnsi="Calibri" w:cs="Arial Unicode MS"/>
          <w:b/>
          <w:bCs/>
          <w:caps/>
          <w:color w:val="000000"/>
          <w:shd w:val="clear" w:color="auto" w:fill="FFFF00"/>
        </w:rPr>
        <w:t xml:space="preserve">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CONSULTA 4</w:t>
      </w:r>
    </w:p>
    <w:p w14:paraId="51C1D964" w14:textId="77777777" w:rsidR="00B5234C" w:rsidRDefault="00B5234C">
      <w:pPr>
        <w:jc w:val="both"/>
        <w:rPr>
          <w:rFonts w:ascii="Calibri" w:hAnsi="Calibri"/>
          <w:color w:val="000000"/>
        </w:rPr>
      </w:pPr>
    </w:p>
    <w:p w14:paraId="51C1D965" w14:textId="77777777" w:rsidR="00B5234C" w:rsidRDefault="00B5234C">
      <w:pPr>
        <w:jc w:val="both"/>
        <w:rPr>
          <w:rFonts w:ascii="Calibri" w:hAnsi="Calibri"/>
          <w:color w:val="000000"/>
        </w:rPr>
      </w:pPr>
    </w:p>
    <w:p w14:paraId="561A8057" w14:textId="77777777" w:rsidR="00D612EA" w:rsidRDefault="00D612EA" w:rsidP="00D65200">
      <w:pPr>
        <w:jc w:val="both"/>
        <w:rPr>
          <w:color w:val="444444"/>
        </w:rPr>
      </w:pPr>
    </w:p>
    <w:p w14:paraId="51C1D9AD" w14:textId="24D194AF" w:rsidR="00B5234C" w:rsidRPr="0055380E" w:rsidRDefault="00D612EA" w:rsidP="0055380E">
      <w:pPr>
        <w:jc w:val="both"/>
        <w:rPr>
          <w:rFonts w:ascii="Calibri" w:hAnsi="Calibri"/>
          <w:color w:val="000000"/>
        </w:rPr>
      </w:pPr>
      <w:r>
        <w:rPr>
          <w:color w:val="444444"/>
        </w:rPr>
        <w:t xml:space="preserve">No me ha dado tiempo a realizar los dos últimos </w:t>
      </w:r>
      <w:proofErr w:type="gramStart"/>
      <w:r>
        <w:rPr>
          <w:color w:val="444444"/>
        </w:rPr>
        <w:t>ejercicios</w:t>
      </w:r>
      <w:proofErr w:type="gramEnd"/>
      <w:r>
        <w:rPr>
          <w:color w:val="444444"/>
        </w:rPr>
        <w:t xml:space="preserve"> pero los haré</w:t>
      </w:r>
      <w:r w:rsidR="00BC3AF3">
        <w:rPr>
          <w:color w:val="444444"/>
        </w:rPr>
        <w:t xml:space="preserve"> poco a poco. </w:t>
      </w:r>
      <w:r w:rsidR="008125A7">
        <w:rPr>
          <w:color w:val="444444"/>
        </w:rPr>
        <w:t>En los dos primeros ejercicios he realizado comprobaciones de la</w:t>
      </w:r>
      <w:r w:rsidR="00BF70D5">
        <w:rPr>
          <w:color w:val="444444"/>
        </w:rPr>
        <w:t xml:space="preserve"> función y el procedimiento por la herramienta MYSQL </w:t>
      </w:r>
      <w:proofErr w:type="spellStart"/>
      <w:r w:rsidR="00BF70D5">
        <w:rPr>
          <w:color w:val="444444"/>
        </w:rPr>
        <w:t>Workbench</w:t>
      </w:r>
      <w:proofErr w:type="spellEnd"/>
      <w:r w:rsidR="00BF70D5">
        <w:rPr>
          <w:color w:val="444444"/>
        </w:rPr>
        <w:t xml:space="preserve">, ya que me ha dado problemas </w:t>
      </w:r>
      <w:r w:rsidR="00105B30">
        <w:rPr>
          <w:color w:val="444444"/>
        </w:rPr>
        <w:t xml:space="preserve">el ponerlo en la maquina virtual de Linux introduciendo las sentencias, </w:t>
      </w:r>
      <w:r w:rsidR="000E096C">
        <w:rPr>
          <w:color w:val="444444"/>
        </w:rPr>
        <w:t xml:space="preserve">no he podido visualizarlo en </w:t>
      </w:r>
      <w:proofErr w:type="spellStart"/>
      <w:r w:rsidR="000E096C">
        <w:rPr>
          <w:color w:val="444444"/>
        </w:rPr>
        <w:t>mysql</w:t>
      </w:r>
      <w:proofErr w:type="spellEnd"/>
      <w:r w:rsidR="000E096C">
        <w:rPr>
          <w:color w:val="444444"/>
        </w:rPr>
        <w:t xml:space="preserve"> normal de Ubuntu porque me daba errores de sintaxis</w:t>
      </w:r>
      <w:r w:rsidR="00DC5A24">
        <w:rPr>
          <w:color w:val="444444"/>
        </w:rPr>
        <w:t xml:space="preserve">, pero en el </w:t>
      </w:r>
      <w:proofErr w:type="spellStart"/>
      <w:r w:rsidR="00DC5A24">
        <w:rPr>
          <w:color w:val="444444"/>
        </w:rPr>
        <w:t>Workbench</w:t>
      </w:r>
      <w:proofErr w:type="spellEnd"/>
      <w:r w:rsidR="00DC5A24">
        <w:rPr>
          <w:color w:val="444444"/>
        </w:rPr>
        <w:t xml:space="preserve"> si me daba resultados</w:t>
      </w:r>
      <w:r w:rsidR="002B6D4B">
        <w:rPr>
          <w:color w:val="444444"/>
        </w:rPr>
        <w:t xml:space="preserve"> que creo pueden ser los solicitados en los eje</w:t>
      </w:r>
    </w:p>
    <w:sectPr w:rsidR="00B5234C" w:rsidRPr="0055380E">
      <w:headerReference w:type="default" r:id="rId7"/>
      <w:footerReference w:type="default" r:id="rId8"/>
      <w:pgSz w:w="11906" w:h="16838"/>
      <w:pgMar w:top="1587" w:right="1134" w:bottom="1078" w:left="1134" w:header="283" w:footer="283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0F21" w14:textId="77777777" w:rsidR="00942BF6" w:rsidRDefault="00942BF6">
      <w:r>
        <w:separator/>
      </w:r>
    </w:p>
  </w:endnote>
  <w:endnote w:type="continuationSeparator" w:id="0">
    <w:p w14:paraId="08859903" w14:textId="77777777" w:rsidR="00942BF6" w:rsidRDefault="00942BF6">
      <w:r>
        <w:continuationSeparator/>
      </w:r>
    </w:p>
  </w:endnote>
  <w:endnote w:type="continuationNotice" w:id="1">
    <w:p w14:paraId="5F5B7955" w14:textId="77777777" w:rsidR="00942BF6" w:rsidRDefault="00942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D9B5" w14:textId="77777777" w:rsidR="00B5234C" w:rsidRDefault="00E53538">
    <w:pPr>
      <w:pStyle w:val="Piedepgina"/>
      <w:rPr>
        <w:rFonts w:ascii="Calibri" w:hAnsi="Calibri"/>
        <w:color w:val="FF5254"/>
        <w:sz w:val="20"/>
        <w:szCs w:val="20"/>
      </w:rPr>
    </w:pPr>
    <w:r>
      <w:rPr>
        <w:rFonts w:ascii="Calibri" w:hAnsi="Calibri"/>
        <w:b/>
        <w:bCs/>
        <w:caps/>
        <w:color w:val="FF5254"/>
        <w:sz w:val="22"/>
        <w:szCs w:val="22"/>
      </w:rPr>
      <w:t>DAW/dam</w:t>
    </w:r>
    <w:r>
      <w:rPr>
        <w:rFonts w:ascii="Calibri" w:hAnsi="Calibri"/>
        <w:b/>
        <w:bCs/>
        <w:color w:val="FF5254"/>
        <w:sz w:val="22"/>
        <w:szCs w:val="22"/>
      </w:rPr>
      <w:t xml:space="preserve"> - </w:t>
    </w:r>
    <w:r>
      <w:rPr>
        <w:rFonts w:ascii="Calibri" w:hAnsi="Calibri"/>
        <w:b/>
        <w:bCs/>
        <w:color w:val="FF5254"/>
        <w:sz w:val="22"/>
        <w:szCs w:val="22"/>
      </w:rPr>
      <w:fldChar w:fldCharType="begin"/>
    </w:r>
    <w:r>
      <w:rPr>
        <w:rFonts w:ascii="Calibri" w:hAnsi="Calibri"/>
        <w:b/>
        <w:bCs/>
        <w:color w:val="FF5254"/>
        <w:sz w:val="22"/>
        <w:szCs w:val="22"/>
      </w:rPr>
      <w:instrText xml:space="preserve"> DOCVARIABLE Modulo </w:instrText>
    </w:r>
    <w:r>
      <w:rPr>
        <w:rFonts w:ascii="Calibri" w:hAnsi="Calibri"/>
        <w:b/>
        <w:bCs/>
        <w:color w:val="FF5254"/>
        <w:sz w:val="22"/>
        <w:szCs w:val="22"/>
      </w:rPr>
      <w:fldChar w:fldCharType="separate"/>
    </w:r>
    <w:r>
      <w:rPr>
        <w:rFonts w:ascii="Calibri" w:hAnsi="Calibri"/>
        <w:b/>
        <w:bCs/>
        <w:color w:val="FF5254"/>
        <w:sz w:val="22"/>
        <w:szCs w:val="22"/>
      </w:rPr>
      <w:t>BASES DE DATOS</w:t>
    </w:r>
    <w:r>
      <w:rPr>
        <w:rFonts w:ascii="Calibri" w:hAnsi="Calibri"/>
        <w:b/>
        <w:bCs/>
        <w:color w:val="FF5254"/>
        <w:sz w:val="22"/>
        <w:szCs w:val="22"/>
      </w:rPr>
      <w:fldChar w:fldCharType="end"/>
    </w:r>
    <w:r>
      <w:rPr>
        <w:rFonts w:ascii="Calibri" w:hAnsi="Calibri"/>
        <w:b/>
        <w:bCs/>
        <w:color w:val="FF5254"/>
        <w:sz w:val="22"/>
        <w:szCs w:val="22"/>
      </w:rPr>
      <w:t xml:space="preserve">                                    </w:t>
    </w:r>
    <w:r>
      <w:rPr>
        <w:rFonts w:ascii="Calibri" w:hAnsi="Calibri"/>
        <w:b/>
        <w:bCs/>
        <w:color w:val="FF5254"/>
        <w:sz w:val="22"/>
        <w:szCs w:val="22"/>
      </w:rPr>
      <w:fldChar w:fldCharType="begin"/>
    </w:r>
    <w:r>
      <w:rPr>
        <w:rFonts w:ascii="Calibri" w:hAnsi="Calibri"/>
        <w:b/>
        <w:bCs/>
        <w:color w:val="FF5254"/>
        <w:sz w:val="22"/>
        <w:szCs w:val="22"/>
      </w:rPr>
      <w:instrText xml:space="preserve"> DOCVARIABLE Tema </w:instrText>
    </w:r>
    <w:r>
      <w:rPr>
        <w:rFonts w:ascii="Calibri" w:hAnsi="Calibri"/>
        <w:b/>
        <w:bCs/>
        <w:color w:val="FF5254"/>
        <w:sz w:val="22"/>
        <w:szCs w:val="22"/>
      </w:rPr>
      <w:fldChar w:fldCharType="separate"/>
    </w:r>
    <w:r>
      <w:rPr>
        <w:rFonts w:ascii="Calibri" w:hAnsi="Calibri"/>
        <w:b/>
        <w:bCs/>
        <w:color w:val="FF5254"/>
        <w:sz w:val="22"/>
        <w:szCs w:val="22"/>
      </w:rPr>
      <w:t>ACTIVIDAD EVALUABLE 3</w:t>
    </w:r>
    <w:r>
      <w:rPr>
        <w:rFonts w:ascii="Calibri" w:hAnsi="Calibri"/>
        <w:b/>
        <w:bCs/>
        <w:color w:val="FF5254"/>
        <w:sz w:val="22"/>
        <w:szCs w:val="22"/>
      </w:rPr>
      <w:fldChar w:fldCharType="end"/>
    </w:r>
    <w:r>
      <w:rPr>
        <w:rFonts w:ascii="Calibri" w:hAnsi="Calibri"/>
        <w:b/>
        <w:bCs/>
        <w:color w:val="FF5254"/>
        <w:sz w:val="22"/>
        <w:szCs w:val="22"/>
      </w:rPr>
      <w:tab/>
    </w:r>
    <w:r>
      <w:rPr>
        <w:rFonts w:ascii="Calibri" w:hAnsi="Calibri"/>
        <w:color w:val="FF5254"/>
        <w:sz w:val="20"/>
        <w:szCs w:val="20"/>
      </w:rPr>
      <w:fldChar w:fldCharType="begin"/>
    </w:r>
    <w:r>
      <w:rPr>
        <w:rFonts w:ascii="Calibri" w:hAnsi="Calibri"/>
        <w:color w:val="FF5254"/>
        <w:sz w:val="20"/>
        <w:szCs w:val="20"/>
      </w:rPr>
      <w:instrText xml:space="preserve"> PAGE </w:instrText>
    </w:r>
    <w:r>
      <w:rPr>
        <w:rFonts w:ascii="Calibri" w:hAnsi="Calibri"/>
        <w:color w:val="FF5254"/>
        <w:sz w:val="20"/>
        <w:szCs w:val="20"/>
      </w:rPr>
      <w:fldChar w:fldCharType="separate"/>
    </w:r>
    <w:r>
      <w:rPr>
        <w:rFonts w:ascii="Calibri" w:hAnsi="Calibri"/>
        <w:color w:val="FF5254"/>
        <w:sz w:val="20"/>
        <w:szCs w:val="20"/>
      </w:rPr>
      <w:t>6</w:t>
    </w:r>
    <w:r>
      <w:rPr>
        <w:rFonts w:ascii="Calibri" w:hAnsi="Calibri"/>
        <w:color w:val="FF5254"/>
        <w:sz w:val="20"/>
        <w:szCs w:val="20"/>
      </w:rPr>
      <w:fldChar w:fldCharType="end"/>
    </w:r>
    <w:r>
      <w:rPr>
        <w:rFonts w:ascii="Calibri" w:hAnsi="Calibri"/>
        <w:color w:val="FF5254"/>
        <w:sz w:val="20"/>
        <w:szCs w:val="20"/>
      </w:rPr>
      <w:t xml:space="preserve"> / </w:t>
    </w:r>
    <w:r>
      <w:rPr>
        <w:rFonts w:ascii="Calibri" w:hAnsi="Calibri"/>
        <w:color w:val="FF5254"/>
        <w:sz w:val="20"/>
        <w:szCs w:val="20"/>
      </w:rPr>
      <w:fldChar w:fldCharType="begin"/>
    </w:r>
    <w:r>
      <w:rPr>
        <w:rFonts w:ascii="Calibri" w:hAnsi="Calibri"/>
        <w:color w:val="FF5254"/>
        <w:sz w:val="20"/>
        <w:szCs w:val="20"/>
      </w:rPr>
      <w:instrText xml:space="preserve"> NUMPAGES </w:instrText>
    </w:r>
    <w:r>
      <w:rPr>
        <w:rFonts w:ascii="Calibri" w:hAnsi="Calibri"/>
        <w:color w:val="FF5254"/>
        <w:sz w:val="20"/>
        <w:szCs w:val="20"/>
      </w:rPr>
      <w:fldChar w:fldCharType="separate"/>
    </w:r>
    <w:r>
      <w:rPr>
        <w:rFonts w:ascii="Calibri" w:hAnsi="Calibri"/>
        <w:color w:val="FF5254"/>
        <w:sz w:val="20"/>
        <w:szCs w:val="20"/>
      </w:rPr>
      <w:t>6</w:t>
    </w:r>
    <w:r>
      <w:rPr>
        <w:rFonts w:ascii="Calibri" w:hAnsi="Calibri"/>
        <w:color w:val="FF525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772E" w14:textId="77777777" w:rsidR="00942BF6" w:rsidRDefault="00942BF6">
      <w:r>
        <w:separator/>
      </w:r>
    </w:p>
  </w:footnote>
  <w:footnote w:type="continuationSeparator" w:id="0">
    <w:p w14:paraId="51BC49C7" w14:textId="77777777" w:rsidR="00942BF6" w:rsidRDefault="00942BF6">
      <w:r>
        <w:continuationSeparator/>
      </w:r>
    </w:p>
  </w:footnote>
  <w:footnote w:type="continuationNotice" w:id="1">
    <w:p w14:paraId="75982E3A" w14:textId="77777777" w:rsidR="00942BF6" w:rsidRDefault="00942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7991"/>
      <w:gridCol w:w="1647"/>
    </w:tblGrid>
    <w:tr w:rsidR="00B5234C" w14:paraId="51C1D9B0" w14:textId="77777777">
      <w:tc>
        <w:tcPr>
          <w:tcW w:w="7991" w:type="dxa"/>
        </w:tcPr>
        <w:p w14:paraId="51C1D9AE" w14:textId="5401756D" w:rsidR="00B5234C" w:rsidRDefault="00876098">
          <w:pPr>
            <w:pStyle w:val="Contingutdelataula"/>
            <w:rPr>
              <w:rFonts w:ascii="Calibri" w:hAnsi="Calibri"/>
              <w:b/>
              <w:bCs/>
              <w:color w:val="FF5254"/>
            </w:rPr>
          </w:pPr>
          <w:r>
            <w:rPr>
              <w:rFonts w:ascii="Calibri" w:hAnsi="Calibri"/>
              <w:b/>
              <w:bCs/>
              <w:color w:val="FF5254"/>
            </w:rPr>
            <w:t xml:space="preserve">FERNANDEZ </w:t>
          </w:r>
          <w:proofErr w:type="spellStart"/>
          <w:r>
            <w:rPr>
              <w:rFonts w:ascii="Calibri" w:hAnsi="Calibri"/>
              <w:b/>
              <w:bCs/>
              <w:color w:val="FF5254"/>
            </w:rPr>
            <w:t>FERNANDEZ</w:t>
          </w:r>
          <w:proofErr w:type="spellEnd"/>
          <w:r>
            <w:rPr>
              <w:rFonts w:ascii="Calibri" w:hAnsi="Calibri"/>
              <w:b/>
              <w:bCs/>
              <w:color w:val="FF5254"/>
            </w:rPr>
            <w:t>, FRANCISCO JAVIER</w:t>
          </w:r>
        </w:p>
      </w:tc>
      <w:tc>
        <w:tcPr>
          <w:tcW w:w="1647" w:type="dxa"/>
        </w:tcPr>
        <w:p w14:paraId="51C1D9AF" w14:textId="2D093EC7" w:rsidR="00B5234C" w:rsidRDefault="004E1ED6">
          <w:pPr>
            <w:pStyle w:val="Contingutdelataula"/>
            <w:rPr>
              <w:rFonts w:ascii="Calibri" w:hAnsi="Calibri"/>
              <w:b/>
              <w:bCs/>
              <w:color w:val="FF5254"/>
            </w:rPr>
          </w:pPr>
          <w:r>
            <w:rPr>
              <w:rFonts w:ascii="Calibri" w:hAnsi="Calibri"/>
              <w:b/>
              <w:bCs/>
              <w:color w:val="FF5254"/>
            </w:rPr>
            <w:t>33413458R</w:t>
          </w:r>
        </w:p>
      </w:tc>
    </w:tr>
    <w:tr w:rsidR="00B5234C" w14:paraId="51C1D9B3" w14:textId="77777777">
      <w:tc>
        <w:tcPr>
          <w:tcW w:w="7991" w:type="dxa"/>
        </w:tcPr>
        <w:p w14:paraId="51C1D9B1" w14:textId="4CC810D0" w:rsidR="00B5234C" w:rsidRDefault="00876098">
          <w:pPr>
            <w:pStyle w:val="Contingutdelataula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Fernández </w:t>
          </w:r>
          <w:proofErr w:type="spellStart"/>
          <w:r>
            <w:rPr>
              <w:rFonts w:ascii="Calibri" w:hAnsi="Calibri"/>
            </w:rPr>
            <w:t>Fernández</w:t>
          </w:r>
          <w:proofErr w:type="spellEnd"/>
          <w:r>
            <w:rPr>
              <w:rFonts w:ascii="Calibri" w:hAnsi="Calibri"/>
            </w:rPr>
            <w:t>, Francisco Javier</w:t>
          </w:r>
        </w:p>
      </w:tc>
      <w:tc>
        <w:tcPr>
          <w:tcW w:w="1647" w:type="dxa"/>
        </w:tcPr>
        <w:p w14:paraId="51C1D9B2" w14:textId="71CF5C1D" w:rsidR="00B5234C" w:rsidRDefault="00876098">
          <w:pPr>
            <w:pStyle w:val="Contingutdelataula"/>
            <w:rPr>
              <w:rFonts w:ascii="Calibri" w:hAnsi="Calibri"/>
            </w:rPr>
          </w:pPr>
          <w:r>
            <w:rPr>
              <w:rFonts w:ascii="Calibri" w:hAnsi="Calibri"/>
            </w:rPr>
            <w:t>33413458R</w:t>
          </w:r>
        </w:p>
      </w:tc>
    </w:tr>
  </w:tbl>
  <w:p w14:paraId="51C1D9B4" w14:textId="77777777" w:rsidR="00B5234C" w:rsidRDefault="00E53538">
    <w:pPr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46E6"/>
    <w:multiLevelType w:val="hybridMultilevel"/>
    <w:tmpl w:val="3A788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odulo" w:val="BASES DE DATOS"/>
    <w:docVar w:name="Tema" w:val="ACTIVIDAD EVALUABLE 3"/>
  </w:docVars>
  <w:rsids>
    <w:rsidRoot w:val="00B5234C"/>
    <w:rsid w:val="000210E7"/>
    <w:rsid w:val="00054527"/>
    <w:rsid w:val="00057A27"/>
    <w:rsid w:val="00073F2C"/>
    <w:rsid w:val="00080CEB"/>
    <w:rsid w:val="000E096C"/>
    <w:rsid w:val="000E462C"/>
    <w:rsid w:val="000F489C"/>
    <w:rsid w:val="0010034F"/>
    <w:rsid w:val="00105B30"/>
    <w:rsid w:val="001077AF"/>
    <w:rsid w:val="00116BA2"/>
    <w:rsid w:val="00120153"/>
    <w:rsid w:val="00120E5B"/>
    <w:rsid w:val="0012792C"/>
    <w:rsid w:val="00132653"/>
    <w:rsid w:val="00136C11"/>
    <w:rsid w:val="001619DE"/>
    <w:rsid w:val="00170194"/>
    <w:rsid w:val="001976A2"/>
    <w:rsid w:val="001B5D6E"/>
    <w:rsid w:val="001C54B1"/>
    <w:rsid w:val="001D3082"/>
    <w:rsid w:val="001D6213"/>
    <w:rsid w:val="001E513A"/>
    <w:rsid w:val="001E59DC"/>
    <w:rsid w:val="001F7ECF"/>
    <w:rsid w:val="0021594E"/>
    <w:rsid w:val="00215BD2"/>
    <w:rsid w:val="00221503"/>
    <w:rsid w:val="00250A4B"/>
    <w:rsid w:val="0027071B"/>
    <w:rsid w:val="002815AC"/>
    <w:rsid w:val="0028493C"/>
    <w:rsid w:val="0029028F"/>
    <w:rsid w:val="002B66A4"/>
    <w:rsid w:val="002B6D4B"/>
    <w:rsid w:val="002C177B"/>
    <w:rsid w:val="002D53A3"/>
    <w:rsid w:val="002E356E"/>
    <w:rsid w:val="002F1403"/>
    <w:rsid w:val="0033192D"/>
    <w:rsid w:val="00334DCC"/>
    <w:rsid w:val="0034418D"/>
    <w:rsid w:val="00363751"/>
    <w:rsid w:val="00364617"/>
    <w:rsid w:val="00370A2F"/>
    <w:rsid w:val="003712D7"/>
    <w:rsid w:val="0037279C"/>
    <w:rsid w:val="0037495A"/>
    <w:rsid w:val="00387178"/>
    <w:rsid w:val="00387AB8"/>
    <w:rsid w:val="003905C1"/>
    <w:rsid w:val="003A194C"/>
    <w:rsid w:val="003A2FF2"/>
    <w:rsid w:val="003B0B7B"/>
    <w:rsid w:val="003D1C7F"/>
    <w:rsid w:val="003D3F77"/>
    <w:rsid w:val="003F2606"/>
    <w:rsid w:val="003F42D0"/>
    <w:rsid w:val="0044614D"/>
    <w:rsid w:val="0045412F"/>
    <w:rsid w:val="00457E13"/>
    <w:rsid w:val="0046746D"/>
    <w:rsid w:val="0046773D"/>
    <w:rsid w:val="00467E88"/>
    <w:rsid w:val="00475B95"/>
    <w:rsid w:val="004912EE"/>
    <w:rsid w:val="004B2FFC"/>
    <w:rsid w:val="004B4C84"/>
    <w:rsid w:val="004B74E0"/>
    <w:rsid w:val="004D0F7A"/>
    <w:rsid w:val="004E1ED6"/>
    <w:rsid w:val="004E439E"/>
    <w:rsid w:val="004F0E1E"/>
    <w:rsid w:val="004F1824"/>
    <w:rsid w:val="004F5C11"/>
    <w:rsid w:val="004F66E2"/>
    <w:rsid w:val="00510A8E"/>
    <w:rsid w:val="00522A7D"/>
    <w:rsid w:val="005348F3"/>
    <w:rsid w:val="005474C7"/>
    <w:rsid w:val="00550174"/>
    <w:rsid w:val="0055116A"/>
    <w:rsid w:val="0055380E"/>
    <w:rsid w:val="00576E9B"/>
    <w:rsid w:val="00587442"/>
    <w:rsid w:val="0058750B"/>
    <w:rsid w:val="005956AD"/>
    <w:rsid w:val="005C0C82"/>
    <w:rsid w:val="005E5BA1"/>
    <w:rsid w:val="005F0AC9"/>
    <w:rsid w:val="005F5199"/>
    <w:rsid w:val="00603B05"/>
    <w:rsid w:val="006254FB"/>
    <w:rsid w:val="00631EF9"/>
    <w:rsid w:val="00644492"/>
    <w:rsid w:val="00651FD1"/>
    <w:rsid w:val="006715CC"/>
    <w:rsid w:val="00677D42"/>
    <w:rsid w:val="00692EB7"/>
    <w:rsid w:val="006A30C0"/>
    <w:rsid w:val="006B35C6"/>
    <w:rsid w:val="006C2755"/>
    <w:rsid w:val="006C62B0"/>
    <w:rsid w:val="006D225C"/>
    <w:rsid w:val="007069A2"/>
    <w:rsid w:val="00714D52"/>
    <w:rsid w:val="0071732F"/>
    <w:rsid w:val="00717933"/>
    <w:rsid w:val="0074093F"/>
    <w:rsid w:val="007430AD"/>
    <w:rsid w:val="007671AD"/>
    <w:rsid w:val="0076759C"/>
    <w:rsid w:val="00792CB5"/>
    <w:rsid w:val="0079358A"/>
    <w:rsid w:val="007A5563"/>
    <w:rsid w:val="007C507B"/>
    <w:rsid w:val="007C6891"/>
    <w:rsid w:val="007D6F1C"/>
    <w:rsid w:val="007E21C1"/>
    <w:rsid w:val="007F0800"/>
    <w:rsid w:val="007F45D2"/>
    <w:rsid w:val="008029B7"/>
    <w:rsid w:val="008125A7"/>
    <w:rsid w:val="0083717F"/>
    <w:rsid w:val="00837A5A"/>
    <w:rsid w:val="008443C1"/>
    <w:rsid w:val="00847E3A"/>
    <w:rsid w:val="00851DDB"/>
    <w:rsid w:val="00862EC6"/>
    <w:rsid w:val="00867B86"/>
    <w:rsid w:val="00876098"/>
    <w:rsid w:val="008A39AB"/>
    <w:rsid w:val="008B6461"/>
    <w:rsid w:val="008F4848"/>
    <w:rsid w:val="00901A44"/>
    <w:rsid w:val="00914309"/>
    <w:rsid w:val="009210E3"/>
    <w:rsid w:val="00933C1A"/>
    <w:rsid w:val="00935A6D"/>
    <w:rsid w:val="009376A8"/>
    <w:rsid w:val="00942BF6"/>
    <w:rsid w:val="00943240"/>
    <w:rsid w:val="00951018"/>
    <w:rsid w:val="00963E8D"/>
    <w:rsid w:val="009677F7"/>
    <w:rsid w:val="00977719"/>
    <w:rsid w:val="00977C96"/>
    <w:rsid w:val="009939B4"/>
    <w:rsid w:val="009B27AC"/>
    <w:rsid w:val="009C0519"/>
    <w:rsid w:val="009D5210"/>
    <w:rsid w:val="009D5AC0"/>
    <w:rsid w:val="009E7BD5"/>
    <w:rsid w:val="00A0696B"/>
    <w:rsid w:val="00A153FC"/>
    <w:rsid w:val="00A24165"/>
    <w:rsid w:val="00A2632D"/>
    <w:rsid w:val="00A264A7"/>
    <w:rsid w:val="00A41368"/>
    <w:rsid w:val="00A45983"/>
    <w:rsid w:val="00A52779"/>
    <w:rsid w:val="00A67263"/>
    <w:rsid w:val="00A80FD2"/>
    <w:rsid w:val="00A81D54"/>
    <w:rsid w:val="00A82B2C"/>
    <w:rsid w:val="00A95FE1"/>
    <w:rsid w:val="00A961F4"/>
    <w:rsid w:val="00A97478"/>
    <w:rsid w:val="00AA3A68"/>
    <w:rsid w:val="00AB7F07"/>
    <w:rsid w:val="00AC17EC"/>
    <w:rsid w:val="00AD2214"/>
    <w:rsid w:val="00AF00BA"/>
    <w:rsid w:val="00B128F0"/>
    <w:rsid w:val="00B14B9E"/>
    <w:rsid w:val="00B5234C"/>
    <w:rsid w:val="00B7237F"/>
    <w:rsid w:val="00B76D52"/>
    <w:rsid w:val="00BC3AF3"/>
    <w:rsid w:val="00BC6B87"/>
    <w:rsid w:val="00BD22E8"/>
    <w:rsid w:val="00BF0BD9"/>
    <w:rsid w:val="00BF70D5"/>
    <w:rsid w:val="00BF7F90"/>
    <w:rsid w:val="00C26739"/>
    <w:rsid w:val="00C40FDF"/>
    <w:rsid w:val="00C60127"/>
    <w:rsid w:val="00C672D4"/>
    <w:rsid w:val="00C83362"/>
    <w:rsid w:val="00CA7230"/>
    <w:rsid w:val="00CC481F"/>
    <w:rsid w:val="00CC4D7F"/>
    <w:rsid w:val="00CE0FED"/>
    <w:rsid w:val="00CF55FB"/>
    <w:rsid w:val="00D03FEF"/>
    <w:rsid w:val="00D22CD4"/>
    <w:rsid w:val="00D377D3"/>
    <w:rsid w:val="00D515BA"/>
    <w:rsid w:val="00D612EA"/>
    <w:rsid w:val="00D65200"/>
    <w:rsid w:val="00D71B01"/>
    <w:rsid w:val="00D765AE"/>
    <w:rsid w:val="00D81B05"/>
    <w:rsid w:val="00D8458D"/>
    <w:rsid w:val="00D95B18"/>
    <w:rsid w:val="00DA0D0B"/>
    <w:rsid w:val="00DC5711"/>
    <w:rsid w:val="00DC5A24"/>
    <w:rsid w:val="00DC6CD0"/>
    <w:rsid w:val="00DE79DA"/>
    <w:rsid w:val="00E02511"/>
    <w:rsid w:val="00E136C7"/>
    <w:rsid w:val="00E15A87"/>
    <w:rsid w:val="00E25EE0"/>
    <w:rsid w:val="00E45489"/>
    <w:rsid w:val="00E53538"/>
    <w:rsid w:val="00E62409"/>
    <w:rsid w:val="00E6282F"/>
    <w:rsid w:val="00E717B1"/>
    <w:rsid w:val="00E83FCB"/>
    <w:rsid w:val="00E91352"/>
    <w:rsid w:val="00EB3CAC"/>
    <w:rsid w:val="00F046A0"/>
    <w:rsid w:val="00F250F6"/>
    <w:rsid w:val="00F30E27"/>
    <w:rsid w:val="00F52DC7"/>
    <w:rsid w:val="00F53023"/>
    <w:rsid w:val="00F5392C"/>
    <w:rsid w:val="00F56F9C"/>
    <w:rsid w:val="00F57E46"/>
    <w:rsid w:val="00F71EC4"/>
    <w:rsid w:val="00F80023"/>
    <w:rsid w:val="00FA46B8"/>
    <w:rsid w:val="00FB7F1D"/>
    <w:rsid w:val="00FC580B"/>
    <w:rsid w:val="00FD4B11"/>
    <w:rsid w:val="00FF0266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D930"/>
  <w15:docId w15:val="{C5EB2908-A528-4727-93FE-6770F20E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sdenumeraci">
    <w:name w:val="Símbols de numeració"/>
    <w:qFormat/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character" w:customStyle="1" w:styleId="mfasifort">
    <w:name w:val="Èmfasi fort"/>
    <w:qFormat/>
    <w:rPr>
      <w:b/>
      <w:bCs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Capaleraipeu">
    <w:name w:val="Capçalera i peu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paleraipeu"/>
  </w:style>
  <w:style w:type="paragraph" w:customStyle="1" w:styleId="Contingutdelataula">
    <w:name w:val="Contingut de la taula"/>
    <w:basedOn w:val="Normal"/>
    <w:qFormat/>
    <w:pPr>
      <w:widowControl w:val="0"/>
      <w:suppressLineNumbers/>
    </w:pPr>
  </w:style>
  <w:style w:type="paragraph" w:customStyle="1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styleId="Piedepgina">
    <w:name w:val="footer"/>
    <w:basedOn w:val="Capaleraipeu"/>
  </w:style>
  <w:style w:type="paragraph" w:customStyle="1" w:styleId="Default">
    <w:name w:val="Default"/>
    <w:rsid w:val="00057A27"/>
    <w:pPr>
      <w:suppressAutoHyphens w:val="0"/>
      <w:autoSpaceDE w:val="0"/>
      <w:autoSpaceDN w:val="0"/>
      <w:adjustRightInd w:val="0"/>
    </w:pPr>
    <w:rPr>
      <w:rFonts w:ascii="Open Sans Light" w:hAnsi="Open Sans Light" w:cs="Open Sans Light"/>
      <w:color w:val="000000"/>
      <w:kern w:val="0"/>
      <w:lang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5E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Javier Fernández</cp:lastModifiedBy>
  <cp:revision>281</cp:revision>
  <dcterms:created xsi:type="dcterms:W3CDTF">2021-12-07T17:32:00Z</dcterms:created>
  <dcterms:modified xsi:type="dcterms:W3CDTF">2024-03-31T21:32:00Z</dcterms:modified>
  <dc:language>ca-ES</dc:language>
</cp:coreProperties>
</file>